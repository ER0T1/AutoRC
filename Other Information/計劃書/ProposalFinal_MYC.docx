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52D43" w14:textId="50B741D5" w:rsidR="006819CB" w:rsidRDefault="006306F1" w:rsidP="006306F1">
      <w:pPr>
        <w:pStyle w:val="ListParagraph"/>
        <w:numPr>
          <w:ilvl w:val="0"/>
          <w:numId w:val="1"/>
        </w:numPr>
        <w:ind w:leftChars="0"/>
      </w:pPr>
      <w:r>
        <w:rPr>
          <w:rFonts w:hint="eastAsia"/>
        </w:rPr>
        <w:t>摘要</w:t>
      </w:r>
    </w:p>
    <w:p w14:paraId="5F822E45" w14:textId="551BB427" w:rsidR="009E125B" w:rsidRDefault="006306F1" w:rsidP="006306F1">
      <w:pPr>
        <w:pStyle w:val="ListParagraph"/>
        <w:ind w:leftChars="0"/>
        <w:rPr>
          <w:ins w:id="0" w:author="MYCHENG" w:date="2023-02-17T10:22:00Z"/>
        </w:rPr>
      </w:pPr>
      <w:r>
        <w:rPr>
          <w:rFonts w:hint="eastAsia"/>
        </w:rPr>
        <w:t xml:space="preserve">　　</w:t>
      </w:r>
      <w:r w:rsidR="00680C27">
        <w:rPr>
          <w:rFonts w:hint="eastAsia"/>
        </w:rPr>
        <w:t>本研究旨在開發一種</w:t>
      </w:r>
      <w:del w:id="1" w:author="MYCHENG" w:date="2023-02-17T10:07:00Z">
        <w:r w:rsidR="00680C27" w:rsidDel="00B540D0">
          <w:rPr>
            <w:rFonts w:hint="eastAsia"/>
          </w:rPr>
          <w:delText>用於分析和設計</w:delText>
        </w:r>
      </w:del>
      <w:ins w:id="2" w:author="MYCHENG" w:date="2023-02-17T10:07:00Z">
        <w:r w:rsidR="00B540D0">
          <w:rPr>
            <w:rFonts w:hint="eastAsia"/>
          </w:rPr>
          <w:t>輔助</w:t>
        </w:r>
      </w:ins>
      <w:r w:rsidR="00680C27">
        <w:rPr>
          <w:rFonts w:hint="eastAsia"/>
        </w:rPr>
        <w:t>鋼筋混凝土</w:t>
      </w:r>
      <w:del w:id="3" w:author="MYCHENG" w:date="2023-02-17T10:09:00Z">
        <w:r w:rsidR="00680C27" w:rsidDel="00B540D0">
          <w:rPr>
            <w:rFonts w:hint="eastAsia"/>
          </w:rPr>
          <w:delText>結構</w:delText>
        </w:r>
      </w:del>
      <w:ins w:id="4" w:author="MYCHENG" w:date="2023-02-17T10:24:00Z">
        <w:r w:rsidR="009E125B">
          <w:rPr>
            <w:rFonts w:hint="eastAsia"/>
          </w:rPr>
          <w:t>梁桿件</w:t>
        </w:r>
      </w:ins>
      <w:ins w:id="5" w:author="MYCHENG" w:date="2023-02-17T10:07:00Z">
        <w:r w:rsidR="00B540D0">
          <w:rPr>
            <w:rFonts w:hint="eastAsia"/>
          </w:rPr>
          <w:t>配筋</w:t>
        </w:r>
      </w:ins>
      <w:r w:rsidR="00680C27">
        <w:rPr>
          <w:rFonts w:hint="eastAsia"/>
        </w:rPr>
        <w:t>的自動化軟體，並且基於此設計進行自動化出圖。</w:t>
      </w:r>
      <w:ins w:id="6" w:author="MYCHENG" w:date="2023-02-17T10:16:00Z">
        <w:r w:rsidR="00B540D0">
          <w:rPr>
            <w:rFonts w:hint="eastAsia"/>
          </w:rPr>
          <w:t>目前市場</w:t>
        </w:r>
      </w:ins>
      <w:del w:id="7" w:author="MYCHENG" w:date="2023-02-17T10:15:00Z">
        <w:r w:rsidR="00680C27" w:rsidDel="00B540D0">
          <w:rPr>
            <w:rFonts w:hint="eastAsia"/>
          </w:rPr>
          <w:delText>目前，市場上有許多結構分析軟體可供使用，</w:delText>
        </w:r>
      </w:del>
      <w:del w:id="8" w:author="MYCHENG" w:date="2023-02-17T10:16:00Z">
        <w:r w:rsidR="00680C27" w:rsidDel="00B540D0">
          <w:rPr>
            <w:rFonts w:hint="eastAsia"/>
          </w:rPr>
          <w:delText>但</w:delText>
        </w:r>
      </w:del>
      <w:r w:rsidR="00680C27">
        <w:rPr>
          <w:rFonts w:hint="eastAsia"/>
        </w:rPr>
        <w:t>缺乏專門用於鋼筋混凝土結構設計的軟體</w:t>
      </w:r>
      <w:ins w:id="9" w:author="MYCHENG" w:date="2023-02-17T10:17:00Z">
        <w:r w:rsidR="009E125B">
          <w:rPr>
            <w:rFonts w:hint="eastAsia"/>
          </w:rPr>
          <w:t>，即使有些軟體提供配筋功能，但所得</w:t>
        </w:r>
      </w:ins>
      <w:ins w:id="10" w:author="MYCHENG" w:date="2023-02-17T10:18:00Z">
        <w:r w:rsidR="009E125B">
          <w:rPr>
            <w:rFonts w:hint="eastAsia"/>
          </w:rPr>
          <w:t>結果</w:t>
        </w:r>
      </w:ins>
      <w:ins w:id="11" w:author="MYCHENG" w:date="2023-02-17T10:17:00Z">
        <w:r w:rsidR="009E125B">
          <w:rPr>
            <w:rFonts w:hint="eastAsia"/>
          </w:rPr>
          <w:t>無法完全滿足</w:t>
        </w:r>
      </w:ins>
      <w:ins w:id="12" w:author="MYCHENG" w:date="2023-02-17T10:20:00Z">
        <w:r w:rsidR="009E125B">
          <w:rPr>
            <w:rFonts w:hint="eastAsia"/>
          </w:rPr>
          <w:t>A</w:t>
        </w:r>
        <w:r w:rsidR="009E125B">
          <w:t>CI 318-19</w:t>
        </w:r>
      </w:ins>
      <w:ins w:id="13" w:author="MYCHENG" w:date="2023-02-17T10:18:00Z">
        <w:r w:rsidR="009E125B">
          <w:rPr>
            <w:rFonts w:hint="eastAsia"/>
          </w:rPr>
          <w:t>規</w:t>
        </w:r>
        <w:r w:rsidR="009E125B">
          <w:rPr>
            <w:rFonts w:hint="eastAsia"/>
          </w:rPr>
          <w:t>範</w:t>
        </w:r>
        <w:r w:rsidR="009E125B">
          <w:t xml:space="preserve"> </w:t>
        </w:r>
        <w:commentRangeStart w:id="14"/>
        <w:r w:rsidR="009E125B">
          <w:t>(ACI Committee 318, 201</w:t>
        </w:r>
        <w:r w:rsidR="009E125B">
          <w:rPr>
            <w:rFonts w:hint="eastAsia"/>
          </w:rPr>
          <w:t>9)</w:t>
        </w:r>
      </w:ins>
      <w:commentRangeEnd w:id="14"/>
      <w:ins w:id="15" w:author="MYCHENG" w:date="2023-02-17T10:19:00Z">
        <w:r w:rsidR="009E125B">
          <w:rPr>
            <w:rFonts w:hint="eastAsia"/>
          </w:rPr>
          <w:t>相關設計細部要求</w:t>
        </w:r>
      </w:ins>
      <w:ins w:id="16" w:author="MYCHENG" w:date="2023-02-17T10:18:00Z">
        <w:r w:rsidR="009E125B">
          <w:rPr>
            <w:rStyle w:val="CommentReference"/>
          </w:rPr>
          <w:commentReference w:id="14"/>
        </w:r>
      </w:ins>
      <w:ins w:id="17" w:author="MYCHENG" w:date="2023-02-17T10:24:00Z">
        <w:r w:rsidR="009E125B">
          <w:rPr>
            <w:rFonts w:hint="eastAsia"/>
          </w:rPr>
          <w:t>(</w:t>
        </w:r>
      </w:ins>
      <w:del w:id="18" w:author="MYCHENG" w:date="2023-02-17T10:17:00Z">
        <w:r w:rsidR="00680C27" w:rsidRPr="00C247C9" w:rsidDel="009E125B">
          <w:rPr>
            <w:rFonts w:eastAsia="DFKai-SB" w:hint="eastAsia"/>
          </w:rPr>
          <w:delText>或是有些許缺陷</w:delText>
        </w:r>
      </w:del>
      <w:ins w:id="19" w:author="MYCHENG" w:date="2023-02-17T10:19:00Z">
        <w:r w:rsidR="009E125B">
          <w:rPr>
            <w:rFonts w:eastAsia="DFKai-SB" w:hint="eastAsia"/>
          </w:rPr>
          <w:t>A</w:t>
        </w:r>
        <w:r w:rsidR="009E125B">
          <w:rPr>
            <w:rFonts w:eastAsia="DFKai-SB"/>
          </w:rPr>
          <w:t>CI 318-19</w:t>
        </w:r>
        <w:r w:rsidR="009E125B">
          <w:rPr>
            <w:rFonts w:eastAsia="DFKai-SB" w:hint="eastAsia"/>
          </w:rPr>
          <w:t>是國內外相當普遍使用的鋼筋混凝土結構設計規範</w:t>
        </w:r>
      </w:ins>
      <w:ins w:id="20" w:author="MYCHENG" w:date="2023-02-17T10:24:00Z">
        <w:r w:rsidR="009E125B">
          <w:rPr>
            <w:rFonts w:eastAsia="DFKai-SB" w:hint="eastAsia"/>
          </w:rPr>
          <w:t>)</w:t>
        </w:r>
      </w:ins>
      <w:ins w:id="21" w:author="MYCHENG" w:date="2023-02-17T10:20:00Z">
        <w:r w:rsidR="009E125B">
          <w:rPr>
            <w:rFonts w:eastAsia="DFKai-SB" w:hint="eastAsia"/>
          </w:rPr>
          <w:t>，另外鋼筋配筋完成後還要經過</w:t>
        </w:r>
      </w:ins>
      <w:ins w:id="22" w:author="MYCHENG" w:date="2023-02-17T10:21:00Z">
        <w:r w:rsidR="009E125B">
          <w:rPr>
            <w:rFonts w:eastAsia="DFKai-SB" w:hint="eastAsia"/>
          </w:rPr>
          <w:t>專業繪圖才能提供現場施作，這過程也會消耗許多人力與時間</w:t>
        </w:r>
      </w:ins>
      <w:r w:rsidR="00680C27">
        <w:rPr>
          <w:rFonts w:hint="eastAsia"/>
        </w:rPr>
        <w:t>。</w:t>
      </w:r>
      <w:ins w:id="23" w:author="MYCHENG" w:date="2023-02-17T10:21:00Z">
        <w:r w:rsidR="009E125B">
          <w:rPr>
            <w:rFonts w:hint="eastAsia"/>
          </w:rPr>
          <w:t>本專題開發一個使用環境友善的一個</w:t>
        </w:r>
      </w:ins>
      <w:ins w:id="24" w:author="MYCHENG" w:date="2023-02-17T11:20:00Z">
        <w:r w:rsidR="00B17044">
          <w:rPr>
            <w:rFonts w:hint="eastAsia"/>
          </w:rPr>
          <w:t>平台</w:t>
        </w:r>
      </w:ins>
      <w:ins w:id="25" w:author="MYCHENG" w:date="2023-02-17T10:22:00Z">
        <w:r w:rsidR="009E125B">
          <w:rPr>
            <w:rFonts w:hint="eastAsia"/>
          </w:rPr>
          <w:t>或</w:t>
        </w:r>
      </w:ins>
      <w:ins w:id="26" w:author="MYCHENG" w:date="2023-02-17T11:19:00Z">
        <w:r w:rsidR="00B17044">
          <w:rPr>
            <w:rFonts w:hint="eastAsia"/>
          </w:rPr>
          <w:t>應用程式</w:t>
        </w:r>
        <w:r w:rsidR="00B17044">
          <w:rPr>
            <w:rFonts w:hint="eastAsia"/>
          </w:rPr>
          <w:t>(</w:t>
        </w:r>
      </w:ins>
      <w:ins w:id="27" w:author="MYCHENG" w:date="2023-02-17T10:22:00Z">
        <w:r w:rsidR="009E125B">
          <w:t>APP</w:t>
        </w:r>
      </w:ins>
      <w:ins w:id="28" w:author="MYCHENG" w:date="2023-02-17T11:19:00Z">
        <w:r w:rsidR="00B17044">
          <w:rPr>
            <w:rFonts w:hint="eastAsia"/>
          </w:rPr>
          <w:t>)</w:t>
        </w:r>
      </w:ins>
      <w:ins w:id="29" w:author="MYCHENG" w:date="2023-02-17T10:21:00Z">
        <w:r w:rsidR="009E125B">
          <w:rPr>
            <w:rFonts w:hint="eastAsia"/>
          </w:rPr>
          <w:t>，</w:t>
        </w:r>
      </w:ins>
      <w:ins w:id="30" w:author="MYCHENG" w:date="2023-02-17T10:22:00Z">
        <w:r w:rsidR="009E125B">
          <w:rPr>
            <w:rFonts w:hint="eastAsia"/>
          </w:rPr>
          <w:t>協助工程師完成</w:t>
        </w:r>
      </w:ins>
      <w:ins w:id="31" w:author="MYCHENG" w:date="2023-02-17T10:23:00Z">
        <w:r w:rsidR="009E125B">
          <w:rPr>
            <w:rFonts w:hint="eastAsia"/>
          </w:rPr>
          <w:t>梁設計，</w:t>
        </w:r>
      </w:ins>
      <w:ins w:id="32" w:author="MYCHENG" w:date="2023-02-17T10:21:00Z">
        <w:r w:rsidR="009E125B">
          <w:rPr>
            <w:rFonts w:hint="eastAsia"/>
          </w:rPr>
          <w:t>該軟體</w:t>
        </w:r>
      </w:ins>
      <w:ins w:id="33" w:author="MYCHENG" w:date="2023-02-17T10:23:00Z">
        <w:r w:rsidR="009E125B">
          <w:rPr>
            <w:rFonts w:hint="eastAsia"/>
          </w:rPr>
          <w:t>具有以下功能：</w:t>
        </w:r>
      </w:ins>
      <w:ins w:id="34" w:author="MYCHENG" w:date="2023-02-17T10:21:00Z">
        <w:r w:rsidR="009E125B">
          <w:rPr>
            <w:rFonts w:hint="eastAsia"/>
          </w:rPr>
          <w:t>(1)</w:t>
        </w:r>
      </w:ins>
      <w:ins w:id="35" w:author="MYCHENG" w:date="2023-02-17T10:23:00Z">
        <w:r w:rsidR="009E125B">
          <w:rPr>
            <w:rFonts w:hint="eastAsia"/>
          </w:rPr>
          <w:t xml:space="preserve"> </w:t>
        </w:r>
        <w:r w:rsidR="009E125B">
          <w:rPr>
            <w:rFonts w:hint="eastAsia"/>
          </w:rPr>
          <w:t>可由</w:t>
        </w:r>
      </w:ins>
      <w:ins w:id="36" w:author="MYCHENG" w:date="2023-02-17T10:22:00Z">
        <w:r w:rsidR="009E125B">
          <w:t>ETAB</w:t>
        </w:r>
        <w:r w:rsidR="009E125B">
          <w:rPr>
            <w:rFonts w:hint="eastAsia"/>
          </w:rPr>
          <w:t>分析結果中擷取資料、</w:t>
        </w:r>
        <w:r w:rsidR="009E125B">
          <w:rPr>
            <w:rFonts w:hint="eastAsia"/>
          </w:rPr>
          <w:t>(2)</w:t>
        </w:r>
        <w:r w:rsidR="009E125B">
          <w:rPr>
            <w:rFonts w:hint="eastAsia"/>
          </w:rPr>
          <w:t>完成梁</w:t>
        </w:r>
      </w:ins>
      <w:ins w:id="37" w:author="MYCHENG" w:date="2023-02-17T10:23:00Z">
        <w:r w:rsidR="009E125B">
          <w:rPr>
            <w:rFonts w:hint="eastAsia"/>
          </w:rPr>
          <w:t>主筋、箍筋設計，並滿足相關設計細部要求、</w:t>
        </w:r>
        <w:r w:rsidR="009E125B">
          <w:rPr>
            <w:rFonts w:hint="eastAsia"/>
          </w:rPr>
          <w:t>(3)</w:t>
        </w:r>
      </w:ins>
      <w:ins w:id="38" w:author="MYCHENG" w:date="2023-02-17T10:24:00Z">
        <w:r w:rsidR="009E125B">
          <w:rPr>
            <w:rFonts w:hint="eastAsia"/>
          </w:rPr>
          <w:t>將設計結果繪製成專業施工圖。</w:t>
        </w:r>
      </w:ins>
    </w:p>
    <w:p w14:paraId="216561EC" w14:textId="094B7215" w:rsidR="006306F1" w:rsidRDefault="00680C27" w:rsidP="006306F1">
      <w:pPr>
        <w:pStyle w:val="ListParagraph"/>
        <w:ind w:leftChars="0"/>
        <w:rPr>
          <w:ins w:id="39" w:author="MYCHENG" w:date="2023-02-17T10:29:00Z"/>
        </w:rPr>
      </w:pPr>
      <w:r>
        <w:rPr>
          <w:rFonts w:hint="eastAsia"/>
        </w:rPr>
        <w:t>有些工程師可能會使用</w:t>
      </w:r>
      <w:r>
        <w:rPr>
          <w:rFonts w:hint="eastAsia"/>
        </w:rPr>
        <w:t xml:space="preserve"> Excel </w:t>
      </w:r>
      <w:r>
        <w:rPr>
          <w:rFonts w:hint="eastAsia"/>
        </w:rPr>
        <w:t>試算表進行設計，但這種方法缺乏標準化，顯得耗時、容易出錯且難以維護，</w:t>
      </w:r>
      <w:r w:rsidRPr="00C247C9">
        <w:rPr>
          <w:rFonts w:eastAsia="DFKai-SB" w:hint="eastAsia"/>
        </w:rPr>
        <w:t>這使得在開發大樓時顯得非常的不經濟</w:t>
      </w:r>
      <w:r>
        <w:rPr>
          <w:rFonts w:hint="eastAsia"/>
        </w:rPr>
        <w:t>。因此，為了解決這些問題，這項研究的目標是創建一個專門用於鋼筋混凝土結構的軟體，可供全球工程師使用。該軟體應能基於計算結果生成工程圖，以減少手動錯誤和繪圖時間的風險和成本。並且隨著時間推移，開發者能夠利用後臺更新計算方法及其參數以應對相關法規的變化。</w:t>
      </w:r>
    </w:p>
    <w:p w14:paraId="2E645264" w14:textId="77777777" w:rsidR="00F6242C" w:rsidRDefault="00F6242C" w:rsidP="006306F1">
      <w:pPr>
        <w:pStyle w:val="ListParagraph"/>
        <w:ind w:leftChars="0"/>
        <w:rPr>
          <w:rFonts w:hint="eastAsia"/>
        </w:rPr>
      </w:pPr>
    </w:p>
    <w:p w14:paraId="6E0F1FBF" w14:textId="173A2786" w:rsidR="006306F1" w:rsidRPr="006306F1" w:rsidRDefault="006306F1" w:rsidP="006306F1">
      <w:pPr>
        <w:pStyle w:val="ListParagraph"/>
        <w:numPr>
          <w:ilvl w:val="0"/>
          <w:numId w:val="1"/>
        </w:numPr>
        <w:ind w:leftChars="0"/>
      </w:pPr>
      <w:r w:rsidRPr="009E373A">
        <w:rPr>
          <w:rFonts w:eastAsia="DFKai-SB"/>
        </w:rPr>
        <w:t>研究動機與研究問</w:t>
      </w:r>
      <w:r>
        <w:rPr>
          <w:rFonts w:eastAsia="DFKai-SB" w:hint="eastAsia"/>
        </w:rPr>
        <w:t>題</w:t>
      </w:r>
    </w:p>
    <w:p w14:paraId="1A4D39EB" w14:textId="6EFCB51D" w:rsidR="00F6242C" w:rsidRDefault="00B540D0" w:rsidP="009E125B">
      <w:pPr>
        <w:pStyle w:val="ListParagraph"/>
        <w:ind w:firstLine="480"/>
        <w:rPr>
          <w:ins w:id="40" w:author="MYCHENG" w:date="2023-02-17T10:29:00Z"/>
        </w:rPr>
      </w:pPr>
      <w:ins w:id="41" w:author="MYCHENG" w:date="2023-02-17T10:15:00Z">
        <w:r>
          <w:rPr>
            <w:rFonts w:hint="eastAsia"/>
          </w:rPr>
          <w:t>目前，市場上有許多結構分析軟體可供使用如</w:t>
        </w:r>
        <w:r>
          <w:rPr>
            <w:rFonts w:hint="eastAsia"/>
          </w:rPr>
          <w:t>E</w:t>
        </w:r>
        <w:r>
          <w:t>TAB</w:t>
        </w:r>
      </w:ins>
      <w:ins w:id="42" w:author="MYCHENG" w:date="2023-02-17T11:23:00Z">
        <w:r w:rsidR="00B17044">
          <w:t xml:space="preserve"> (</w:t>
        </w:r>
        <w:commentRangeStart w:id="43"/>
        <w:r w:rsidR="00B17044">
          <w:t>xxxx</w:t>
        </w:r>
        <w:commentRangeEnd w:id="43"/>
        <w:r w:rsidR="00B17044">
          <w:rPr>
            <w:rStyle w:val="CommentReference"/>
          </w:rPr>
          <w:commentReference w:id="43"/>
        </w:r>
        <w:r w:rsidR="00B17044">
          <w:t>)</w:t>
        </w:r>
      </w:ins>
      <w:ins w:id="44" w:author="MYCHENG" w:date="2023-02-17T10:15:00Z">
        <w:r>
          <w:rPr>
            <w:rFonts w:hint="eastAsia"/>
          </w:rPr>
          <w:t>、</w:t>
        </w:r>
        <w:r>
          <w:rPr>
            <w:rFonts w:hint="eastAsia"/>
          </w:rPr>
          <w:t>S</w:t>
        </w:r>
        <w:r>
          <w:t>AP</w:t>
        </w:r>
      </w:ins>
      <w:ins w:id="45" w:author="MYCHENG" w:date="2023-02-17T11:23:00Z">
        <w:r w:rsidR="00B17044">
          <w:rPr>
            <w:rFonts w:hint="eastAsia"/>
          </w:rPr>
          <w:t xml:space="preserve"> (</w:t>
        </w:r>
        <w:commentRangeStart w:id="46"/>
        <w:r w:rsidR="00B17044">
          <w:rPr>
            <w:rFonts w:hint="eastAsia"/>
          </w:rPr>
          <w:t>x</w:t>
        </w:r>
        <w:r w:rsidR="00B17044">
          <w:t>xxx</w:t>
        </w:r>
        <w:commentRangeEnd w:id="46"/>
        <w:r w:rsidR="00B17044">
          <w:rPr>
            <w:rStyle w:val="CommentReference"/>
          </w:rPr>
          <w:commentReference w:id="46"/>
        </w:r>
        <w:r w:rsidR="00B17044">
          <w:t>)</w:t>
        </w:r>
      </w:ins>
      <w:ins w:id="47" w:author="MYCHENG" w:date="2023-02-17T10:15:00Z">
        <w:r>
          <w:rPr>
            <w:rFonts w:hint="eastAsia"/>
          </w:rPr>
          <w:t>、與</w:t>
        </w:r>
        <w:commentRangeStart w:id="48"/>
        <w:r>
          <w:t>MIDAS</w:t>
        </w:r>
      </w:ins>
      <w:commentRangeEnd w:id="48"/>
      <w:ins w:id="49" w:author="MYCHENG" w:date="2023-02-17T11:23:00Z">
        <w:r w:rsidR="00B17044">
          <w:rPr>
            <w:rStyle w:val="CommentReference"/>
          </w:rPr>
          <w:commentReference w:id="48"/>
        </w:r>
        <w:r w:rsidR="00B17044">
          <w:rPr>
            <w:rFonts w:hint="eastAsia"/>
          </w:rPr>
          <w:t>(x</w:t>
        </w:r>
        <w:r w:rsidR="00B17044">
          <w:t>xx)</w:t>
        </w:r>
      </w:ins>
      <w:ins w:id="51" w:author="MYCHENG" w:date="2023-02-17T10:15:00Z">
        <w:r>
          <w:rPr>
            <w:rFonts w:hint="eastAsia"/>
          </w:rPr>
          <w:t>等，這些結構分析軟體可以從事線性、非線性、靜態、動態等相當複雜的結構分析，在特定外力或加速度作用下，這些結構分析軟體最後提供各桿件內力需求，對鋼筋混凝土建築物而言，工程師就會根據這些桿件內力需求完成配筋以滿足桿件強度大於桿件內力需求。雖然部分結構分析軟體如</w:t>
        </w:r>
        <w:r>
          <w:t>ETAB</w:t>
        </w:r>
        <w:r>
          <w:rPr>
            <w:rFonts w:hint="eastAsia"/>
          </w:rPr>
          <w:t>具有協助配筋的功能，但</w:t>
        </w:r>
      </w:ins>
      <w:ins w:id="52" w:author="MYCHENG" w:date="2023-02-17T10:26:00Z">
        <w:r w:rsidR="009E125B">
          <w:rPr>
            <w:rFonts w:hint="eastAsia"/>
          </w:rPr>
          <w:t>根據申請者的嘗試發現所得</w:t>
        </w:r>
      </w:ins>
      <w:ins w:id="53" w:author="MYCHENG" w:date="2023-02-17T10:15:00Z">
        <w:r>
          <w:rPr>
            <w:rFonts w:hint="eastAsia"/>
          </w:rPr>
          <w:t>結果無法</w:t>
        </w:r>
      </w:ins>
      <w:ins w:id="54" w:author="MYCHENG" w:date="2023-02-17T10:26:00Z">
        <w:r w:rsidR="009E125B">
          <w:rPr>
            <w:rFonts w:hint="eastAsia"/>
          </w:rPr>
          <w:t>完全</w:t>
        </w:r>
      </w:ins>
      <w:ins w:id="55" w:author="MYCHENG" w:date="2023-02-17T10:15:00Z">
        <w:r>
          <w:rPr>
            <w:rFonts w:hint="eastAsia"/>
          </w:rPr>
          <w:t>滿足</w:t>
        </w:r>
      </w:ins>
      <w:ins w:id="56" w:author="MYCHENG" w:date="2023-02-17T10:27:00Z">
        <w:r w:rsidR="00F6242C">
          <w:t>ACI 318-19 (</w:t>
        </w:r>
        <w:r w:rsidR="00F6242C">
          <w:rPr>
            <w:rFonts w:hint="eastAsia"/>
          </w:rPr>
          <w:t>A</w:t>
        </w:r>
        <w:r w:rsidR="00F6242C">
          <w:t>CI Committee 318</w:t>
        </w:r>
        <w:r w:rsidR="00F6242C">
          <w:rPr>
            <w:rFonts w:hint="eastAsia"/>
          </w:rPr>
          <w:t>，</w:t>
        </w:r>
        <w:r w:rsidR="00F6242C">
          <w:rPr>
            <w:rFonts w:hint="eastAsia"/>
          </w:rPr>
          <w:t>2</w:t>
        </w:r>
        <w:r w:rsidR="00F6242C">
          <w:t>019)</w:t>
        </w:r>
        <w:r w:rsidR="00F6242C">
          <w:rPr>
            <w:rFonts w:hint="eastAsia"/>
          </w:rPr>
          <w:t>相關細部要求。因此，目前實務上仍以自建</w:t>
        </w:r>
        <w:r w:rsidR="00F6242C">
          <w:rPr>
            <w:rFonts w:hint="eastAsia"/>
          </w:rPr>
          <w:t>E</w:t>
        </w:r>
        <w:r w:rsidR="00F6242C">
          <w:t>XCEL</w:t>
        </w:r>
      </w:ins>
      <w:ins w:id="57" w:author="MYCHENG" w:date="2023-02-17T10:28:00Z">
        <w:r w:rsidR="00F6242C">
          <w:rPr>
            <w:rFonts w:hint="eastAsia"/>
          </w:rPr>
          <w:t>計算表來協助完成桿件不同配筋設計，接著再將設計結果繪製成</w:t>
        </w:r>
      </w:ins>
      <w:ins w:id="58" w:author="MYCHENG" w:date="2023-02-17T10:29:00Z">
        <w:r w:rsidR="00F6242C">
          <w:rPr>
            <w:rFonts w:hint="eastAsia"/>
          </w:rPr>
          <w:t>專業施工圖。</w:t>
        </w:r>
      </w:ins>
    </w:p>
    <w:p w14:paraId="42083D84" w14:textId="77777777" w:rsidR="00F6242C" w:rsidRDefault="00F6242C" w:rsidP="009E125B">
      <w:pPr>
        <w:pStyle w:val="ListParagraph"/>
        <w:ind w:firstLine="480"/>
        <w:rPr>
          <w:ins w:id="59" w:author="MYCHENG" w:date="2023-02-17T10:29:00Z"/>
        </w:rPr>
      </w:pPr>
    </w:p>
    <w:p w14:paraId="09F4176B" w14:textId="5965141B" w:rsidR="00B540D0" w:rsidRDefault="00F6242C" w:rsidP="009E125B">
      <w:pPr>
        <w:pStyle w:val="ListParagraph"/>
        <w:ind w:firstLine="480"/>
        <w:rPr>
          <w:ins w:id="60" w:author="MYCHENG" w:date="2023-02-17T10:15:00Z"/>
        </w:rPr>
      </w:pPr>
      <w:ins w:id="61" w:author="MYCHENG" w:date="2023-02-17T10:29:00Z">
        <w:r>
          <w:rPr>
            <w:rFonts w:hint="eastAsia"/>
          </w:rPr>
          <w:t>上述過程有兩點可以改進的空間，首先，</w:t>
        </w:r>
      </w:ins>
      <w:ins w:id="62" w:author="MYCHENG" w:date="2023-02-17T11:13:00Z">
        <w:r w:rsidR="007A6F06">
          <w:rPr>
            <w:rFonts w:hint="eastAsia"/>
          </w:rPr>
          <w:t>許多公司依賴其自己的工程師開發</w:t>
        </w:r>
        <w:r w:rsidR="007A6F06">
          <w:rPr>
            <w:rFonts w:hint="eastAsia"/>
          </w:rPr>
          <w:t xml:space="preserve"> E</w:t>
        </w:r>
        <w:r w:rsidR="007A6F06">
          <w:t>XCEL</w:t>
        </w:r>
        <w:r w:rsidR="007A6F06">
          <w:rPr>
            <w:rFonts w:hint="eastAsia"/>
          </w:rPr>
          <w:t xml:space="preserve"> </w:t>
        </w:r>
        <w:r w:rsidR="007A6F06">
          <w:rPr>
            <w:rFonts w:hint="eastAsia"/>
          </w:rPr>
          <w:t>試算表，</w:t>
        </w:r>
      </w:ins>
      <w:ins w:id="63" w:author="MYCHENG" w:date="2023-02-17T11:14:00Z">
        <w:r w:rsidR="007A6F06">
          <w:rPr>
            <w:rFonts w:hint="eastAsia"/>
          </w:rPr>
          <w:t>然而</w:t>
        </w:r>
      </w:ins>
      <w:ins w:id="64" w:author="MYCHENG" w:date="2023-02-17T11:08:00Z">
        <w:r w:rsidR="007A6F06">
          <w:t>EXCEL</w:t>
        </w:r>
        <w:r w:rsidR="007A6F06">
          <w:rPr>
            <w:rFonts w:hint="eastAsia"/>
          </w:rPr>
          <w:t>計算表</w:t>
        </w:r>
      </w:ins>
      <w:ins w:id="65" w:author="MYCHENG" w:date="2023-02-17T11:15:00Z">
        <w:r w:rsidR="007A6F06">
          <w:rPr>
            <w:rFonts w:hint="eastAsia"/>
          </w:rPr>
          <w:t>除了需要定時除錯外，還</w:t>
        </w:r>
      </w:ins>
      <w:ins w:id="66" w:author="MYCHENG" w:date="2023-02-17T11:08:00Z">
        <w:r w:rsidR="007A6F06">
          <w:rPr>
            <w:rFonts w:hint="eastAsia"/>
          </w:rPr>
          <w:t>需要隨著規範修版而更新，但表格的維護與修改除了</w:t>
        </w:r>
      </w:ins>
      <w:ins w:id="67" w:author="MYCHENG" w:date="2023-02-17T11:09:00Z">
        <w:r w:rsidR="007A6F06">
          <w:rPr>
            <w:rFonts w:hint="eastAsia"/>
          </w:rPr>
          <w:t>製作表格的工程師最清楚以外，其他工程師要接續維護的工作相當困難，</w:t>
        </w:r>
      </w:ins>
      <w:ins w:id="68" w:author="MYCHENG" w:date="2023-02-17T11:10:00Z">
        <w:r w:rsidR="007A6F06">
          <w:rPr>
            <w:rFonts w:hint="eastAsia"/>
          </w:rPr>
          <w:t>這樣</w:t>
        </w:r>
      </w:ins>
      <w:ins w:id="69" w:author="MYCHENG" w:date="2023-02-17T11:16:00Z">
        <w:r w:rsidR="007A6F06">
          <w:rPr>
            <w:rFonts w:hint="eastAsia"/>
          </w:rPr>
          <w:t>的情況</w:t>
        </w:r>
      </w:ins>
      <w:ins w:id="70" w:author="MYCHENG" w:date="2023-02-17T11:10:00Z">
        <w:r w:rsidR="007A6F06">
          <w:rPr>
            <w:rFonts w:hint="eastAsia"/>
          </w:rPr>
          <w:t>就</w:t>
        </w:r>
      </w:ins>
      <w:ins w:id="71" w:author="MYCHENG" w:date="2023-02-17T11:16:00Z">
        <w:r w:rsidR="007A6F06">
          <w:rPr>
            <w:rFonts w:hint="eastAsia"/>
          </w:rPr>
          <w:t>會</w:t>
        </w:r>
      </w:ins>
      <w:ins w:id="72" w:author="MYCHENG" w:date="2023-02-17T11:10:00Z">
        <w:r w:rsidR="007A6F06">
          <w:rPr>
            <w:rFonts w:hint="eastAsia"/>
          </w:rPr>
          <w:t>存在出錯的可能，其次設計完成後需要將桿件配筋繪製成專業施工圖以供現場施作，</w:t>
        </w:r>
      </w:ins>
      <w:ins w:id="73" w:author="MYCHENG" w:date="2023-02-17T11:11:00Z">
        <w:r w:rsidR="007A6F06">
          <w:rPr>
            <w:rFonts w:hint="eastAsia"/>
          </w:rPr>
          <w:t>繪圖的工作要花費一定的人力與時間，當設計端作調整</w:t>
        </w:r>
      </w:ins>
      <w:ins w:id="74" w:author="MYCHENG" w:date="2023-02-17T11:12:00Z">
        <w:r w:rsidR="007A6F06">
          <w:rPr>
            <w:rFonts w:hint="eastAsia"/>
          </w:rPr>
          <w:t>同樣就會增加繪圖的成本。據此</w:t>
        </w:r>
      </w:ins>
      <w:del w:id="75" w:author="MYCHENG" w:date="2023-02-17T10:28:00Z">
        <w:r w:rsidR="006306F1" w:rsidDel="00F6242C">
          <w:rPr>
            <w:rFonts w:hint="eastAsia"/>
          </w:rPr>
          <w:delText xml:space="preserve">　　</w:delText>
        </w:r>
      </w:del>
    </w:p>
    <w:p w14:paraId="696F27D8" w14:textId="77777777" w:rsidR="00B540D0" w:rsidRDefault="00B540D0" w:rsidP="00680C27">
      <w:pPr>
        <w:pStyle w:val="ListParagraph"/>
        <w:rPr>
          <w:ins w:id="76" w:author="MYCHENG" w:date="2023-02-17T10:15:00Z"/>
        </w:rPr>
      </w:pPr>
    </w:p>
    <w:p w14:paraId="70B7448B" w14:textId="67511C51" w:rsidR="00680C27" w:rsidDel="007A6F06" w:rsidRDefault="00680C27" w:rsidP="00680C27">
      <w:pPr>
        <w:pStyle w:val="ListParagraph"/>
        <w:rPr>
          <w:del w:id="77" w:author="MYCHENG" w:date="2023-02-17T11:12:00Z"/>
        </w:rPr>
      </w:pPr>
      <w:del w:id="78" w:author="MYCHENG" w:date="2023-02-17T11:12:00Z">
        <w:r w:rsidDel="007A6F06">
          <w:rPr>
            <w:rFonts w:hint="eastAsia"/>
          </w:rPr>
          <w:lastRenderedPageBreak/>
          <w:delText>隨著科技的發展，建築技術也在不斷演進，隨著房屋高度的提升，結構強度的需求也相應增加。如今，都市中高樓大廈林立，其結構也越加的複雜。手算這種結構的設計是不切實際的，這突顯了結構分析軟體的重要性。</w:delText>
        </w:r>
      </w:del>
    </w:p>
    <w:p w14:paraId="41CD7E22" w14:textId="15C12C46" w:rsidR="00680C27" w:rsidRDefault="00680C27" w:rsidP="00680C27">
      <w:pPr>
        <w:pStyle w:val="ListParagraph"/>
      </w:pPr>
      <w:del w:id="79" w:author="MYCHENG" w:date="2023-02-17T11:12:00Z">
        <w:r w:rsidDel="007A6F06">
          <w:rPr>
            <w:rFonts w:hint="eastAsia"/>
          </w:rPr>
          <w:delText xml:space="preserve">　　在營建工程業中，已有許多不同的結構分析軟體，例如</w:delText>
        </w:r>
        <w:r w:rsidDel="007A6F06">
          <w:rPr>
            <w:rFonts w:hint="eastAsia"/>
          </w:rPr>
          <w:delText xml:space="preserve"> RCAD </w:delText>
        </w:r>
        <w:r w:rsidDel="007A6F06">
          <w:rPr>
            <w:rFonts w:hint="eastAsia"/>
          </w:rPr>
          <w:delText>或</w:delText>
        </w:r>
        <w:r w:rsidDel="007A6F06">
          <w:rPr>
            <w:rFonts w:hint="eastAsia"/>
          </w:rPr>
          <w:delText xml:space="preserve"> Etabs</w:delText>
        </w:r>
        <w:r w:rsidDel="007A6F06">
          <w:rPr>
            <w:rFonts w:hint="eastAsia"/>
          </w:rPr>
          <w:delText>，但這些軟體都有其局限性。比如說在鋼筋混凝土配筋及自動出圖上，雖然</w:delText>
        </w:r>
        <w:r w:rsidDel="007A6F06">
          <w:rPr>
            <w:rFonts w:hint="eastAsia"/>
          </w:rPr>
          <w:delText xml:space="preserve"> RCAD </w:delText>
        </w:r>
        <w:r w:rsidDel="007A6F06">
          <w:rPr>
            <w:rFonts w:hint="eastAsia"/>
          </w:rPr>
          <w:delText>佔有很大的市場份額，但經過細算發現，其繪圖與計算的結果可能包含錯誤。另一方面，</w:delText>
        </w:r>
        <w:r w:rsidDel="007A6F06">
          <w:rPr>
            <w:rFonts w:hint="eastAsia"/>
          </w:rPr>
          <w:delText>Etabs</w:delText>
        </w:r>
        <w:r w:rsidDel="007A6F06">
          <w:rPr>
            <w:rFonts w:hint="eastAsia"/>
          </w:rPr>
          <w:delText>雖然是一個專攻結構分析的軟體，但實際上是對於鋼結構的結構分析較為專精，對於鋼筋混凝土的結構分析只有簡單的初步分析，並不提供混凝土結構更高級的分析工具，對於建造一棟良好且穩固的建築物是不足的</w:delText>
        </w:r>
      </w:del>
      <w:del w:id="80" w:author="MYCHENG" w:date="2023-02-17T11:16:00Z">
        <w:r w:rsidDel="007A6F06">
          <w:rPr>
            <w:rFonts w:hint="eastAsia"/>
          </w:rPr>
          <w:delText>。為了克服這些限制，</w:delText>
        </w:r>
      </w:del>
      <w:del w:id="81" w:author="MYCHENG" w:date="2023-02-17T11:13:00Z">
        <w:r w:rsidDel="007A6F06">
          <w:rPr>
            <w:rFonts w:hint="eastAsia"/>
          </w:rPr>
          <w:delText>許多公司依賴其自己的工程師開發的</w:delText>
        </w:r>
        <w:r w:rsidDel="007A6F06">
          <w:rPr>
            <w:rFonts w:hint="eastAsia"/>
          </w:rPr>
          <w:delText xml:space="preserve"> Excel </w:delText>
        </w:r>
        <w:r w:rsidDel="007A6F06">
          <w:rPr>
            <w:rFonts w:hint="eastAsia"/>
          </w:rPr>
          <w:delText>試算表，</w:delText>
        </w:r>
      </w:del>
      <w:del w:id="82" w:author="MYCHENG" w:date="2023-02-17T11:14:00Z">
        <w:r w:rsidDel="007A6F06">
          <w:rPr>
            <w:rFonts w:hint="eastAsia"/>
          </w:rPr>
          <w:delText>然而，這種方法從長遠來看並不可持續，因為當建立試算表的原始工程師發生問題離開公司，或是試算表遺失時，試算表就變得無法使用，必須使其他工程師創建新的試算表。</w:delText>
        </w:r>
      </w:del>
    </w:p>
    <w:p w14:paraId="304EC245" w14:textId="71BF2FF3" w:rsidR="00680C27" w:rsidRDefault="00680C27" w:rsidP="00680C27">
      <w:pPr>
        <w:pStyle w:val="ListParagraph"/>
        <w:ind w:leftChars="0"/>
      </w:pPr>
      <w:r>
        <w:rPr>
          <w:rFonts w:hint="eastAsia"/>
        </w:rPr>
        <w:t xml:space="preserve">　　</w:t>
      </w:r>
      <w:ins w:id="83" w:author="MYCHENG" w:date="2023-02-17T11:16:00Z">
        <w:r w:rsidR="007A6F06">
          <w:rPr>
            <w:rFonts w:hint="eastAsia"/>
          </w:rPr>
          <w:t>據</w:t>
        </w:r>
      </w:ins>
      <w:del w:id="84" w:author="MYCHENG" w:date="2023-02-17T11:16:00Z">
        <w:r w:rsidDel="007A6F06">
          <w:rPr>
            <w:rFonts w:hint="eastAsia"/>
          </w:rPr>
          <w:delText>為</w:delText>
        </w:r>
      </w:del>
      <w:r>
        <w:rPr>
          <w:rFonts w:hint="eastAsia"/>
        </w:rPr>
        <w:t>此，</w:t>
      </w:r>
      <w:del w:id="85" w:author="MYCHENG" w:date="2023-02-17T11:16:00Z">
        <w:r w:rsidDel="007A6F06">
          <w:rPr>
            <w:rFonts w:hint="eastAsia"/>
          </w:rPr>
          <w:delText>我們</w:delText>
        </w:r>
      </w:del>
      <w:ins w:id="86" w:author="MYCHENG" w:date="2023-02-17T11:16:00Z">
        <w:r w:rsidR="007A6F06">
          <w:rPr>
            <w:rFonts w:hint="eastAsia"/>
          </w:rPr>
          <w:t>本專題</w:t>
        </w:r>
      </w:ins>
      <w:ins w:id="87" w:author="MYCHENG" w:date="2023-02-17T11:21:00Z">
        <w:r w:rsidR="00B17044">
          <w:rPr>
            <w:rFonts w:hint="eastAsia"/>
          </w:rPr>
          <w:t>預計</w:t>
        </w:r>
      </w:ins>
      <w:del w:id="88" w:author="MYCHENG" w:date="2023-02-17T11:21:00Z">
        <w:r w:rsidDel="00B17044">
          <w:rPr>
            <w:rFonts w:hint="eastAsia"/>
          </w:rPr>
          <w:delText>想要</w:delText>
        </w:r>
      </w:del>
      <w:ins w:id="89" w:author="MYCHENG" w:date="2023-02-17T11:17:00Z">
        <w:r w:rsidR="007A6F06">
          <w:rPr>
            <w:rFonts w:hint="eastAsia"/>
          </w:rPr>
          <w:t>開發</w:t>
        </w:r>
      </w:ins>
      <w:del w:id="90" w:author="MYCHENG" w:date="2023-02-17T11:17:00Z">
        <w:r w:rsidDel="007A6F06">
          <w:rPr>
            <w:rFonts w:hint="eastAsia"/>
          </w:rPr>
          <w:delText>打造</w:delText>
        </w:r>
      </w:del>
      <w:r>
        <w:rPr>
          <w:rFonts w:hint="eastAsia"/>
        </w:rPr>
        <w:t>一個專門給鋼筋混凝土</w:t>
      </w:r>
      <w:ins w:id="91" w:author="MYCHENG" w:date="2023-02-17T11:17:00Z">
        <w:r w:rsidR="007A6F06">
          <w:rPr>
            <w:rFonts w:hint="eastAsia"/>
          </w:rPr>
          <w:t>建物</w:t>
        </w:r>
      </w:ins>
      <w:del w:id="92" w:author="MYCHENG" w:date="2023-02-17T11:16:00Z">
        <w:r w:rsidDel="007A6F06">
          <w:rPr>
            <w:rFonts w:hint="eastAsia"/>
          </w:rPr>
          <w:delText>結構</w:delText>
        </w:r>
      </w:del>
      <w:ins w:id="93" w:author="MYCHENG" w:date="2023-02-17T11:17:00Z">
        <w:r w:rsidR="007A6F06">
          <w:rPr>
            <w:rFonts w:hint="eastAsia"/>
          </w:rPr>
          <w:t>配筋</w:t>
        </w:r>
      </w:ins>
      <w:r>
        <w:rPr>
          <w:rFonts w:hint="eastAsia"/>
        </w:rPr>
        <w:t>的</w:t>
      </w:r>
      <w:del w:id="94" w:author="MYCHENG" w:date="2023-02-17T11:17:00Z">
        <w:r w:rsidDel="007A6F06">
          <w:rPr>
            <w:rFonts w:hint="eastAsia"/>
          </w:rPr>
          <w:delText>分析</w:delText>
        </w:r>
      </w:del>
      <w:ins w:id="95" w:author="MYCHENG" w:date="2023-02-17T11:19:00Z">
        <w:r w:rsidR="00B17044">
          <w:rPr>
            <w:rFonts w:hint="eastAsia"/>
          </w:rPr>
          <w:t>線上平台</w:t>
        </w:r>
      </w:ins>
      <w:del w:id="96" w:author="MYCHENG" w:date="2023-02-17T11:19:00Z">
        <w:r w:rsidDel="00B17044">
          <w:rPr>
            <w:rFonts w:hint="eastAsia"/>
          </w:rPr>
          <w:delText>軟體</w:delText>
        </w:r>
      </w:del>
      <w:ins w:id="97" w:author="MYCHENG" w:date="2023-02-17T11:19:00Z">
        <w:r w:rsidR="00B17044">
          <w:rPr>
            <w:rFonts w:hint="eastAsia"/>
          </w:rPr>
          <w:t>或應用程式</w:t>
        </w:r>
      </w:ins>
      <w:r>
        <w:rPr>
          <w:rFonts w:hint="eastAsia"/>
        </w:rPr>
        <w:t>，並且能夠自動配筋並將其自動圖示化，</w:t>
      </w:r>
      <w:ins w:id="98" w:author="MYCHENG" w:date="2023-02-17T11:17:00Z">
        <w:r w:rsidR="007A6F06">
          <w:rPr>
            <w:rFonts w:hint="eastAsia"/>
          </w:rPr>
          <w:t>因為大三上學期鋼筋混凝土設計</w:t>
        </w:r>
      </w:ins>
      <w:ins w:id="99" w:author="MYCHENG" w:date="2023-02-17T11:18:00Z">
        <w:r w:rsidR="007A6F06">
          <w:rPr>
            <w:rFonts w:hint="eastAsia"/>
          </w:rPr>
          <w:t>課程內已經了解梁的相關設計，</w:t>
        </w:r>
        <w:r w:rsidR="00B17044">
          <w:rPr>
            <w:rFonts w:hint="eastAsia"/>
          </w:rPr>
          <w:t>本專題將以鋼筋混凝土梁作出發，以</w:t>
        </w:r>
        <w:r w:rsidR="00B17044" w:rsidRPr="00B17044">
          <w:rPr>
            <w:rFonts w:hint="eastAsia"/>
            <w:highlight w:val="yellow"/>
            <w:rPrChange w:id="100" w:author="MYCHENG" w:date="2023-02-17T11:20:00Z">
              <w:rPr>
                <w:rFonts w:hint="eastAsia"/>
              </w:rPr>
            </w:rPrChange>
          </w:rPr>
          <w:t>X</w:t>
        </w:r>
        <w:r w:rsidR="00B17044" w:rsidRPr="00B17044">
          <w:rPr>
            <w:highlight w:val="yellow"/>
            <w:rPrChange w:id="101" w:author="MYCHENG" w:date="2023-02-17T11:20:00Z">
              <w:rPr/>
            </w:rPrChange>
          </w:rPr>
          <w:t>XX</w:t>
        </w:r>
        <w:r w:rsidR="00B17044">
          <w:rPr>
            <w:rFonts w:hint="eastAsia"/>
          </w:rPr>
          <w:t>語言作</w:t>
        </w:r>
      </w:ins>
      <w:ins w:id="102" w:author="MYCHENG" w:date="2023-02-17T11:20:00Z">
        <w:r w:rsidR="00B17044">
          <w:rPr>
            <w:rFonts w:hint="eastAsia"/>
          </w:rPr>
          <w:t>程式設計</w:t>
        </w:r>
      </w:ins>
      <w:ins w:id="103" w:author="MYCHENG" w:date="2023-02-17T11:18:00Z">
        <w:r w:rsidR="00B17044">
          <w:rPr>
            <w:rFonts w:hint="eastAsia"/>
          </w:rPr>
          <w:t>，預計以</w:t>
        </w:r>
        <w:r w:rsidR="00B17044">
          <w:rPr>
            <w:rFonts w:hint="eastAsia"/>
          </w:rPr>
          <w:t>12</w:t>
        </w:r>
      </w:ins>
      <w:ins w:id="104" w:author="MYCHENG" w:date="2023-02-17T11:19:00Z">
        <w:r w:rsidR="00B17044">
          <w:rPr>
            <w:rFonts w:hint="eastAsia"/>
          </w:rPr>
          <w:t>個月的時間</w:t>
        </w:r>
      </w:ins>
      <w:ins w:id="105" w:author="MYCHENG" w:date="2023-02-17T11:21:00Z">
        <w:r w:rsidR="00B17044">
          <w:rPr>
            <w:rFonts w:hint="eastAsia"/>
          </w:rPr>
          <w:t>來完成專題目標</w:t>
        </w:r>
      </w:ins>
      <w:del w:id="106" w:author="MYCHENG" w:date="2023-02-17T11:17:00Z">
        <w:r w:rsidDel="007A6F06">
          <w:rPr>
            <w:rFonts w:hint="eastAsia"/>
          </w:rPr>
          <w:delText>以直觀的方式來表達，並且能夠快速出圖成施工圖來節省做圖時間</w:delText>
        </w:r>
      </w:del>
      <w:r>
        <w:rPr>
          <w:rFonts w:hint="eastAsia"/>
        </w:rPr>
        <w:t>。</w:t>
      </w:r>
    </w:p>
    <w:p w14:paraId="4FF4BED0" w14:textId="0A5B311F" w:rsidR="006306F1" w:rsidRPr="006306F1" w:rsidDel="00B17044" w:rsidRDefault="006306F1" w:rsidP="006306F1">
      <w:pPr>
        <w:pStyle w:val="ListParagraph"/>
        <w:numPr>
          <w:ilvl w:val="0"/>
          <w:numId w:val="1"/>
        </w:numPr>
        <w:ind w:leftChars="0"/>
        <w:rPr>
          <w:del w:id="107" w:author="MYCHENG" w:date="2023-02-17T11:21:00Z"/>
        </w:rPr>
      </w:pPr>
      <w:del w:id="108" w:author="MYCHENG" w:date="2023-02-17T11:21:00Z">
        <w:r w:rsidRPr="009E373A" w:rsidDel="00B17044">
          <w:rPr>
            <w:rFonts w:eastAsia="DFKai-SB"/>
          </w:rPr>
          <w:delText>文獻回顧與探</w:delText>
        </w:r>
        <w:r w:rsidDel="00B17044">
          <w:rPr>
            <w:rFonts w:eastAsia="DFKai-SB" w:hint="eastAsia"/>
          </w:rPr>
          <w:delText>討</w:delText>
        </w:r>
      </w:del>
    </w:p>
    <w:p w14:paraId="40190AB7" w14:textId="60FD294C" w:rsidR="006306F1" w:rsidRPr="006306F1" w:rsidDel="00B17044" w:rsidRDefault="00220497" w:rsidP="006306F1">
      <w:pPr>
        <w:pStyle w:val="ListParagraph"/>
        <w:ind w:leftChars="0"/>
        <w:rPr>
          <w:del w:id="109" w:author="MYCHENG" w:date="2023-02-17T11:21:00Z"/>
        </w:rPr>
      </w:pPr>
      <w:del w:id="110" w:author="MYCHENG" w:date="2023-02-17T11:21:00Z">
        <w:r w:rsidDel="00B17044">
          <w:rPr>
            <w:rFonts w:eastAsia="DFKai-SB" w:hint="eastAsia"/>
          </w:rPr>
          <w:delText xml:space="preserve">　　</w:delText>
        </w:r>
        <w:r w:rsidR="006306F1" w:rsidRPr="003E3561" w:rsidDel="00B17044">
          <w:rPr>
            <w:rFonts w:eastAsia="DFKai-SB" w:hint="eastAsia"/>
            <w:highlight w:val="lightGray"/>
          </w:rPr>
          <w:delText>尋找相關論文以及研究現存市面上之結構分析軟體。</w:delText>
        </w:r>
      </w:del>
    </w:p>
    <w:p w14:paraId="264D0897" w14:textId="0E2A580C" w:rsidR="006306F1" w:rsidRPr="00320BEE" w:rsidRDefault="006306F1" w:rsidP="006306F1">
      <w:pPr>
        <w:pStyle w:val="ListParagraph"/>
        <w:numPr>
          <w:ilvl w:val="0"/>
          <w:numId w:val="1"/>
        </w:numPr>
        <w:ind w:leftChars="0"/>
      </w:pPr>
      <w:r w:rsidRPr="009E373A">
        <w:rPr>
          <w:rFonts w:eastAsia="DFKai-SB"/>
        </w:rPr>
        <w:t>研究方法及步</w:t>
      </w:r>
      <w:r>
        <w:rPr>
          <w:rFonts w:eastAsia="DFKai-SB" w:hint="eastAsia"/>
        </w:rPr>
        <w:t>驟</w:t>
      </w:r>
    </w:p>
    <w:p w14:paraId="09806AE0" w14:textId="7299FACA" w:rsidR="00320BEE" w:rsidRPr="006306F1" w:rsidRDefault="00320BEE" w:rsidP="00320BEE">
      <w:pPr>
        <w:pStyle w:val="ListParagraph"/>
        <w:ind w:leftChars="0"/>
        <w:jc w:val="center"/>
      </w:pPr>
      <w:r>
        <w:rPr>
          <w:rFonts w:eastAsia="DFKai-SB" w:hint="eastAsia"/>
        </w:rPr>
        <w:t>T</w:t>
      </w:r>
      <w:r>
        <w:rPr>
          <w:rFonts w:eastAsia="DFKai-SB"/>
        </w:rPr>
        <w:t>able.1</w:t>
      </w:r>
    </w:p>
    <w:tbl>
      <w:tblPr>
        <w:tblStyle w:val="TableGrid"/>
        <w:tblW w:w="0" w:type="auto"/>
        <w:tblInd w:w="480" w:type="dxa"/>
        <w:tblLook w:val="04A0" w:firstRow="1" w:lastRow="0" w:firstColumn="1" w:lastColumn="0" w:noHBand="0" w:noVBand="1"/>
      </w:tblPr>
      <w:tblGrid>
        <w:gridCol w:w="1296"/>
        <w:gridCol w:w="6520"/>
      </w:tblGrid>
      <w:tr w:rsidR="006306F1" w:rsidRPr="00680C27" w14:paraId="2819DBE9" w14:textId="77777777" w:rsidTr="006306F1">
        <w:tc>
          <w:tcPr>
            <w:tcW w:w="1329" w:type="dxa"/>
            <w:vAlign w:val="center"/>
          </w:tcPr>
          <w:p w14:paraId="725F23CF" w14:textId="50593E55" w:rsidR="006306F1" w:rsidRDefault="006306F1" w:rsidP="006306F1">
            <w:pPr>
              <w:pStyle w:val="ListParagraph"/>
              <w:ind w:leftChars="0" w:left="0"/>
              <w:jc w:val="center"/>
            </w:pPr>
            <w:r>
              <w:rPr>
                <w:rFonts w:hint="eastAsia"/>
              </w:rPr>
              <w:t>研究方法</w:t>
            </w:r>
          </w:p>
        </w:tc>
        <w:tc>
          <w:tcPr>
            <w:tcW w:w="6713" w:type="dxa"/>
          </w:tcPr>
          <w:p w14:paraId="6D058ED5" w14:textId="09456004" w:rsidR="006306F1" w:rsidRDefault="006306F1" w:rsidP="006306F1">
            <w:pPr>
              <w:pStyle w:val="ListParagraph"/>
              <w:numPr>
                <w:ilvl w:val="0"/>
                <w:numId w:val="2"/>
              </w:numPr>
              <w:ind w:leftChars="0"/>
              <w:rPr>
                <w:rFonts w:eastAsia="DFKai-SB"/>
              </w:rPr>
            </w:pPr>
            <w:r w:rsidRPr="00B40160">
              <w:rPr>
                <w:rFonts w:eastAsia="DFKai-SB" w:hint="eastAsia"/>
              </w:rPr>
              <w:t>利用</w:t>
            </w:r>
            <w:r w:rsidRPr="00B40160">
              <w:rPr>
                <w:rFonts w:eastAsia="DFKai-SB" w:hint="eastAsia"/>
              </w:rPr>
              <w:t>C++</w:t>
            </w:r>
            <w:r w:rsidRPr="00B40160">
              <w:rPr>
                <w:rFonts w:eastAsia="DFKai-SB" w:hint="eastAsia"/>
              </w:rPr>
              <w:t>或</w:t>
            </w:r>
            <w:r w:rsidRPr="00B40160">
              <w:rPr>
                <w:rFonts w:eastAsia="DFKai-SB" w:hint="eastAsia"/>
              </w:rPr>
              <w:t>JavaScript</w:t>
            </w:r>
            <w:r w:rsidRPr="00B40160">
              <w:rPr>
                <w:rFonts w:eastAsia="DFKai-SB" w:hint="eastAsia"/>
              </w:rPr>
              <w:t>開發</w:t>
            </w:r>
            <w:r w:rsidRPr="00B40160">
              <w:rPr>
                <w:rFonts w:eastAsia="DFKai-SB" w:hint="eastAsia"/>
              </w:rPr>
              <w:t>GUI</w:t>
            </w:r>
            <w:r w:rsidRPr="00B40160">
              <w:rPr>
                <w:rFonts w:eastAsia="DFKai-SB" w:hint="eastAsia"/>
              </w:rPr>
              <w:t>電腦版本或網頁版本</w:t>
            </w:r>
            <w:r>
              <w:rPr>
                <w:rFonts w:eastAsia="DFKai-SB" w:hint="eastAsia"/>
              </w:rPr>
              <w:t>。</w:t>
            </w:r>
          </w:p>
          <w:p w14:paraId="4FCF9487" w14:textId="77777777" w:rsidR="006306F1" w:rsidRPr="006306F1" w:rsidRDefault="006306F1" w:rsidP="006306F1">
            <w:pPr>
              <w:pStyle w:val="ListParagraph"/>
              <w:numPr>
                <w:ilvl w:val="0"/>
                <w:numId w:val="2"/>
              </w:numPr>
              <w:ind w:leftChars="0"/>
            </w:pPr>
            <w:r w:rsidRPr="00B40160">
              <w:rPr>
                <w:rFonts w:eastAsia="DFKai-SB" w:hint="eastAsia"/>
              </w:rPr>
              <w:t>使用</w:t>
            </w:r>
            <w:r w:rsidRPr="00B40160">
              <w:rPr>
                <w:rFonts w:eastAsia="DFKai-SB" w:hint="eastAsia"/>
              </w:rPr>
              <w:t>ACI318-19</w:t>
            </w:r>
            <w:r w:rsidRPr="00B40160">
              <w:rPr>
                <w:rFonts w:eastAsia="DFKai-SB" w:hint="eastAsia"/>
              </w:rPr>
              <w:t>作為本軟體的規範</w:t>
            </w:r>
            <w:r>
              <w:rPr>
                <w:rFonts w:eastAsia="DFKai-SB" w:hint="eastAsia"/>
              </w:rPr>
              <w:t>。</w:t>
            </w:r>
          </w:p>
          <w:p w14:paraId="396D922A" w14:textId="453CCF0F" w:rsidR="006306F1" w:rsidRPr="006306F1" w:rsidRDefault="006306F1" w:rsidP="00680C27">
            <w:pPr>
              <w:pStyle w:val="ListParagraph"/>
              <w:numPr>
                <w:ilvl w:val="0"/>
                <w:numId w:val="2"/>
              </w:numPr>
              <w:ind w:leftChars="0"/>
            </w:pPr>
            <w:r w:rsidRPr="00B40160">
              <w:rPr>
                <w:rFonts w:eastAsia="DFKai-SB" w:hint="eastAsia"/>
              </w:rPr>
              <w:t>使用英文與中文作為本軟體</w:t>
            </w:r>
            <w:r w:rsidRPr="00B40160">
              <w:rPr>
                <w:rFonts w:eastAsia="DFKai-SB" w:hint="eastAsia"/>
              </w:rPr>
              <w:t>UI</w:t>
            </w:r>
            <w:r w:rsidRPr="00B40160">
              <w:rPr>
                <w:rFonts w:eastAsia="DFKai-SB" w:hint="eastAsia"/>
              </w:rPr>
              <w:t>介面的主要文字，後續若開發取得階段性成果，在</w:t>
            </w:r>
            <w:r w:rsidR="00680C27">
              <w:rPr>
                <w:rFonts w:eastAsia="DFKai-SB" w:hint="eastAsia"/>
              </w:rPr>
              <w:t>陸續</w:t>
            </w:r>
            <w:r w:rsidRPr="00680C27">
              <w:rPr>
                <w:rFonts w:eastAsia="DFKai-SB" w:hint="eastAsia"/>
              </w:rPr>
              <w:t>加入其他的語言文字。</w:t>
            </w:r>
          </w:p>
          <w:p w14:paraId="46EDB3DC" w14:textId="69BDA133" w:rsidR="006306F1" w:rsidRDefault="00680C27" w:rsidP="006306F1">
            <w:pPr>
              <w:pStyle w:val="ListParagraph"/>
              <w:numPr>
                <w:ilvl w:val="0"/>
                <w:numId w:val="2"/>
              </w:numPr>
              <w:ind w:leftChars="0"/>
            </w:pPr>
            <w:r>
              <w:rPr>
                <w:rFonts w:hint="eastAsia"/>
              </w:rPr>
              <w:t>未來可以添加其他語言，使本軟體能夠國際化。</w:t>
            </w:r>
          </w:p>
        </w:tc>
      </w:tr>
      <w:tr w:rsidR="006306F1" w14:paraId="2744F7EE" w14:textId="77777777" w:rsidTr="006306F1">
        <w:tc>
          <w:tcPr>
            <w:tcW w:w="1329" w:type="dxa"/>
            <w:vAlign w:val="center"/>
          </w:tcPr>
          <w:p w14:paraId="03163D16" w14:textId="3C428371" w:rsidR="006306F1" w:rsidRDefault="006306F1" w:rsidP="006306F1">
            <w:pPr>
              <w:pStyle w:val="ListParagraph"/>
              <w:ind w:leftChars="0" w:left="0"/>
              <w:jc w:val="center"/>
            </w:pPr>
            <w:r>
              <w:rPr>
                <w:rFonts w:hint="eastAsia"/>
              </w:rPr>
              <w:t>所需能力</w:t>
            </w:r>
          </w:p>
        </w:tc>
        <w:tc>
          <w:tcPr>
            <w:tcW w:w="6713" w:type="dxa"/>
          </w:tcPr>
          <w:p w14:paraId="7A79FBF1" w14:textId="34C3585E" w:rsidR="006306F1" w:rsidRDefault="006306F1" w:rsidP="006306F1">
            <w:pPr>
              <w:pStyle w:val="ListParagraph"/>
              <w:numPr>
                <w:ilvl w:val="0"/>
                <w:numId w:val="3"/>
              </w:numPr>
              <w:ind w:leftChars="0"/>
              <w:rPr>
                <w:rFonts w:eastAsia="DFKai-SB"/>
              </w:rPr>
            </w:pPr>
            <w:r w:rsidRPr="00B40160">
              <w:rPr>
                <w:rFonts w:eastAsia="DFKai-SB" w:hint="eastAsia"/>
              </w:rPr>
              <w:t>學習</w:t>
            </w:r>
            <w:r w:rsidRPr="00B40160">
              <w:rPr>
                <w:rFonts w:eastAsia="DFKai-SB" w:hint="eastAsia"/>
              </w:rPr>
              <w:t>C++</w:t>
            </w:r>
            <w:r w:rsidRPr="00B40160">
              <w:rPr>
                <w:rFonts w:eastAsia="DFKai-SB" w:hint="eastAsia"/>
              </w:rPr>
              <w:t>與</w:t>
            </w:r>
            <w:r w:rsidRPr="00B40160">
              <w:rPr>
                <w:rFonts w:eastAsia="DFKai-SB" w:hint="eastAsia"/>
              </w:rPr>
              <w:t>JavaScript</w:t>
            </w:r>
            <w:r w:rsidRPr="00B40160">
              <w:rPr>
                <w:rFonts w:eastAsia="DFKai-SB" w:hint="eastAsia"/>
              </w:rPr>
              <w:t>的編程能力</w:t>
            </w:r>
            <w:r>
              <w:rPr>
                <w:rFonts w:eastAsia="DFKai-SB" w:hint="eastAsia"/>
              </w:rPr>
              <w:t>。</w:t>
            </w:r>
          </w:p>
          <w:p w14:paraId="4776AF97" w14:textId="77777777" w:rsidR="006306F1" w:rsidRPr="006306F1" w:rsidRDefault="006306F1" w:rsidP="006306F1">
            <w:pPr>
              <w:pStyle w:val="ListParagraph"/>
              <w:numPr>
                <w:ilvl w:val="0"/>
                <w:numId w:val="3"/>
              </w:numPr>
              <w:ind w:leftChars="0"/>
            </w:pPr>
            <w:r w:rsidRPr="00B40160">
              <w:rPr>
                <w:rFonts w:eastAsia="DFKai-SB" w:hint="eastAsia"/>
              </w:rPr>
              <w:t>熟悉</w:t>
            </w:r>
            <w:r w:rsidRPr="00B40160">
              <w:rPr>
                <w:rFonts w:eastAsia="DFKai-SB" w:hint="eastAsia"/>
              </w:rPr>
              <w:t>ACI318-19</w:t>
            </w:r>
            <w:r w:rsidRPr="00B40160">
              <w:rPr>
                <w:rFonts w:eastAsia="DFKai-SB" w:hint="eastAsia"/>
              </w:rPr>
              <w:t>規範</w:t>
            </w:r>
            <w:r>
              <w:rPr>
                <w:rFonts w:eastAsia="DFKai-SB" w:hint="eastAsia"/>
              </w:rPr>
              <w:t>。</w:t>
            </w:r>
          </w:p>
          <w:p w14:paraId="07321464" w14:textId="18C48D8A" w:rsidR="006306F1" w:rsidRDefault="006306F1" w:rsidP="006306F1">
            <w:pPr>
              <w:pStyle w:val="ListParagraph"/>
              <w:numPr>
                <w:ilvl w:val="0"/>
                <w:numId w:val="3"/>
              </w:numPr>
              <w:ind w:leftChars="0"/>
            </w:pPr>
            <w:r w:rsidRPr="00B40160">
              <w:rPr>
                <w:rFonts w:eastAsia="DFKai-SB" w:hint="eastAsia"/>
              </w:rPr>
              <w:t>可能需要學習</w:t>
            </w:r>
            <w:r w:rsidRPr="00B40160">
              <w:rPr>
                <w:rFonts w:eastAsia="DFKai-SB" w:hint="eastAsia"/>
              </w:rPr>
              <w:t>Unity</w:t>
            </w:r>
            <w:r w:rsidRPr="00B40160">
              <w:rPr>
                <w:rFonts w:eastAsia="DFKai-SB" w:hint="eastAsia"/>
              </w:rPr>
              <w:t>這類開發引擎的使用方法。</w:t>
            </w:r>
          </w:p>
        </w:tc>
      </w:tr>
      <w:tr w:rsidR="006306F1" w14:paraId="79D6B4F4" w14:textId="77777777" w:rsidTr="006306F1">
        <w:tc>
          <w:tcPr>
            <w:tcW w:w="1329" w:type="dxa"/>
            <w:vAlign w:val="center"/>
          </w:tcPr>
          <w:p w14:paraId="1BE82764" w14:textId="71E76334" w:rsidR="006306F1" w:rsidRDefault="006306F1" w:rsidP="006306F1">
            <w:pPr>
              <w:pStyle w:val="ListParagraph"/>
              <w:ind w:leftChars="0" w:left="0"/>
              <w:jc w:val="center"/>
            </w:pPr>
            <w:r>
              <w:rPr>
                <w:rFonts w:hint="eastAsia"/>
              </w:rPr>
              <w:t>開發步驟</w:t>
            </w:r>
          </w:p>
        </w:tc>
        <w:tc>
          <w:tcPr>
            <w:tcW w:w="6713" w:type="dxa"/>
          </w:tcPr>
          <w:p w14:paraId="42192675" w14:textId="59E53776" w:rsidR="00320BEE" w:rsidRDefault="00320BEE" w:rsidP="00320BEE">
            <w:pPr>
              <w:pStyle w:val="ListParagraph"/>
              <w:numPr>
                <w:ilvl w:val="0"/>
                <w:numId w:val="4"/>
              </w:numPr>
              <w:ind w:leftChars="0"/>
              <w:rPr>
                <w:rFonts w:eastAsia="DFKai-SB"/>
              </w:rPr>
            </w:pPr>
            <w:r w:rsidRPr="00B40160">
              <w:rPr>
                <w:rFonts w:eastAsia="DFKai-SB" w:hint="eastAsia"/>
              </w:rPr>
              <w:t>先將要變動與不可變動的參數先定下來，例如斷面尺寸、梁的長度、邊梁或中間梁、配筋等屬於可以變動的參數，而混凝土強度、鋼筋強度、等則先屬於不可變動的參數</w:t>
            </w:r>
            <w:r>
              <w:rPr>
                <w:rFonts w:eastAsia="DFKai-SB" w:hint="eastAsia"/>
              </w:rPr>
              <w:t>。</w:t>
            </w:r>
          </w:p>
          <w:p w14:paraId="1E647006" w14:textId="77777777" w:rsidR="00320BEE" w:rsidRPr="00320BEE" w:rsidRDefault="00320BEE" w:rsidP="00320BEE">
            <w:pPr>
              <w:pStyle w:val="ListParagraph"/>
              <w:numPr>
                <w:ilvl w:val="0"/>
                <w:numId w:val="4"/>
              </w:numPr>
              <w:ind w:leftChars="0"/>
            </w:pPr>
            <w:r w:rsidRPr="00B40160">
              <w:rPr>
                <w:rFonts w:eastAsia="DFKai-SB" w:hint="eastAsia"/>
              </w:rPr>
              <w:t>接著再設定公式，讓其滿足最小鋼筋量與最大鋼筋量，若是無法滿足則建議跳出警告，要求使用者更改斷面。</w:t>
            </w:r>
          </w:p>
          <w:p w14:paraId="343BEBED" w14:textId="6D0CC813" w:rsidR="006306F1" w:rsidRDefault="00320BEE" w:rsidP="00320BEE">
            <w:pPr>
              <w:pStyle w:val="ListParagraph"/>
              <w:numPr>
                <w:ilvl w:val="0"/>
                <w:numId w:val="4"/>
              </w:numPr>
              <w:ind w:leftChars="0"/>
            </w:pPr>
            <w:r w:rsidRPr="00B40160">
              <w:rPr>
                <w:rFonts w:eastAsia="DFKai-SB" w:hint="eastAsia"/>
              </w:rPr>
              <w:t>當前的目標先定在只要輸入一些簡單的參數，就能將基本的配筋情形以數值的方式顯示出來。</w:t>
            </w:r>
          </w:p>
        </w:tc>
      </w:tr>
    </w:tbl>
    <w:p w14:paraId="36361D17" w14:textId="18371B2F" w:rsidR="006306F1" w:rsidRDefault="006306F1" w:rsidP="006306F1">
      <w:pPr>
        <w:pStyle w:val="ListParagraph"/>
        <w:numPr>
          <w:ilvl w:val="0"/>
          <w:numId w:val="1"/>
        </w:numPr>
        <w:ind w:leftChars="0"/>
      </w:pPr>
      <w:r>
        <w:rPr>
          <w:rFonts w:hint="eastAsia"/>
        </w:rPr>
        <w:lastRenderedPageBreak/>
        <w:t>預期結果</w:t>
      </w:r>
    </w:p>
    <w:p w14:paraId="1762AEFB" w14:textId="66056A25" w:rsidR="00220497" w:rsidRPr="00220497" w:rsidRDefault="00220497" w:rsidP="00220497">
      <w:pPr>
        <w:pStyle w:val="ListParagraph"/>
        <w:rPr>
          <w:rFonts w:eastAsia="DFKai-SB"/>
        </w:rPr>
      </w:pPr>
      <w:r>
        <w:rPr>
          <w:rFonts w:eastAsia="DFKai-SB" w:hint="eastAsia"/>
        </w:rPr>
        <w:t xml:space="preserve">　　</w:t>
      </w:r>
      <w:r w:rsidRPr="00220497">
        <w:rPr>
          <w:rFonts w:eastAsia="DFKai-SB" w:hint="eastAsia"/>
        </w:rPr>
        <w:t>本軟體的開發主要包括以下幾個方面：</w:t>
      </w:r>
    </w:p>
    <w:p w14:paraId="7D831327" w14:textId="6AB09E8E" w:rsidR="00220497" w:rsidRDefault="00220497" w:rsidP="00220497">
      <w:pPr>
        <w:pStyle w:val="ListParagraph"/>
        <w:numPr>
          <w:ilvl w:val="0"/>
          <w:numId w:val="6"/>
        </w:numPr>
        <w:ind w:leftChars="0"/>
        <w:rPr>
          <w:rFonts w:eastAsia="DFKai-SB"/>
        </w:rPr>
      </w:pPr>
      <w:r w:rsidRPr="00220497">
        <w:rPr>
          <w:rFonts w:eastAsia="DFKai-SB" w:hint="eastAsia"/>
        </w:rPr>
        <w:t>結構分析功能：根據用戶輸入的建築物參數進行靜力分析和設計，並產生計算報告，包括結構的受力狀態、承載能力等。</w:t>
      </w:r>
    </w:p>
    <w:p w14:paraId="5B04A15A" w14:textId="0DEBC399" w:rsidR="00220497" w:rsidRPr="00220497" w:rsidRDefault="00220497" w:rsidP="00220497">
      <w:pPr>
        <w:pStyle w:val="ListParagraph"/>
        <w:numPr>
          <w:ilvl w:val="0"/>
          <w:numId w:val="6"/>
        </w:numPr>
        <w:ind w:leftChars="0"/>
        <w:rPr>
          <w:rFonts w:eastAsia="DFKai-SB"/>
        </w:rPr>
      </w:pPr>
      <w:r w:rsidRPr="00220497">
        <w:rPr>
          <w:rFonts w:eastAsia="DFKai-SB" w:hint="eastAsia"/>
        </w:rPr>
        <w:t>配筋設計功能：根據</w:t>
      </w:r>
      <w:r>
        <w:rPr>
          <w:rFonts w:eastAsia="DFKai-SB" w:hint="eastAsia"/>
        </w:rPr>
        <w:t>A</w:t>
      </w:r>
      <w:r>
        <w:rPr>
          <w:rFonts w:eastAsia="DFKai-SB"/>
        </w:rPr>
        <w:t>CI318-19</w:t>
      </w:r>
      <w:r w:rsidRPr="00220497">
        <w:rPr>
          <w:rFonts w:eastAsia="DFKai-SB" w:hint="eastAsia"/>
        </w:rPr>
        <w:t>設計</w:t>
      </w:r>
      <w:r>
        <w:rPr>
          <w:rFonts w:eastAsia="DFKai-SB" w:hint="eastAsia"/>
        </w:rPr>
        <w:t>規範</w:t>
      </w:r>
      <w:r w:rsidR="00E87B37">
        <w:rPr>
          <w:rFonts w:eastAsia="DFKai-SB" w:hint="eastAsia"/>
        </w:rPr>
        <w:t>與用戶輸入的結構尺寸參數</w:t>
      </w:r>
      <w:r w:rsidRPr="00220497">
        <w:rPr>
          <w:rFonts w:eastAsia="DFKai-SB" w:hint="eastAsia"/>
        </w:rPr>
        <w:t>，自動進行鋼筋配筋設計，以確保結構的安全性和可靠性。</w:t>
      </w:r>
    </w:p>
    <w:p w14:paraId="4E48629C" w14:textId="77777777" w:rsidR="00220497" w:rsidRPr="00220497" w:rsidRDefault="00220497" w:rsidP="00220497">
      <w:pPr>
        <w:pStyle w:val="ListParagraph"/>
        <w:numPr>
          <w:ilvl w:val="0"/>
          <w:numId w:val="6"/>
        </w:numPr>
        <w:ind w:leftChars="0"/>
        <w:rPr>
          <w:rFonts w:eastAsia="DFKai-SB"/>
        </w:rPr>
      </w:pPr>
      <w:r w:rsidRPr="00220497">
        <w:rPr>
          <w:rFonts w:eastAsia="DFKai-SB" w:hint="eastAsia"/>
        </w:rPr>
        <w:t>自動出圖功能：根據用戶輸入的建築物參數和設計結果，自動生成施工圖和計算報告，以提高工作效率和準確度。</w:t>
      </w:r>
    </w:p>
    <w:p w14:paraId="139E709E" w14:textId="28BB6C98" w:rsidR="00220497" w:rsidRPr="00220497" w:rsidRDefault="00220497" w:rsidP="00220497">
      <w:pPr>
        <w:pStyle w:val="ListParagraph"/>
        <w:numPr>
          <w:ilvl w:val="0"/>
          <w:numId w:val="6"/>
        </w:numPr>
        <w:ind w:leftChars="0"/>
        <w:rPr>
          <w:rFonts w:eastAsia="DFKai-SB"/>
        </w:rPr>
      </w:pPr>
      <w:r w:rsidRPr="00220497">
        <w:rPr>
          <w:rFonts w:eastAsia="DFKai-SB" w:hint="eastAsia"/>
        </w:rPr>
        <w:t>規範更新維護：在規範更新時，開發團隊將及時對軟體進行更新和維護，以保證軟體的正常運行和結構設計的可靠性。</w:t>
      </w:r>
    </w:p>
    <w:p w14:paraId="0F356CB3" w14:textId="6A236A42" w:rsidR="00220497" w:rsidRPr="00220497" w:rsidRDefault="00220497" w:rsidP="00220497">
      <w:pPr>
        <w:pStyle w:val="ListParagraph"/>
        <w:rPr>
          <w:rFonts w:eastAsia="DFKai-SB"/>
        </w:rPr>
      </w:pPr>
      <w:r>
        <w:rPr>
          <w:rFonts w:eastAsia="DFKai-SB" w:hint="eastAsia"/>
        </w:rPr>
        <w:t xml:space="preserve">　　</w:t>
      </w:r>
      <w:r w:rsidRPr="00220497">
        <w:rPr>
          <w:rFonts w:eastAsia="DFKai-SB" w:hint="eastAsia"/>
        </w:rPr>
        <w:t>此外，為了讓用戶能夠更方便地使用本軟體，開發團隊還計劃增加以下功能：</w:t>
      </w:r>
    </w:p>
    <w:p w14:paraId="64EE0D89" w14:textId="01BF5B18" w:rsidR="00220497" w:rsidRDefault="00220497" w:rsidP="00220497">
      <w:pPr>
        <w:pStyle w:val="ListParagraph"/>
        <w:numPr>
          <w:ilvl w:val="0"/>
          <w:numId w:val="7"/>
        </w:numPr>
        <w:ind w:leftChars="0"/>
        <w:rPr>
          <w:rFonts w:eastAsia="DFKai-SB"/>
        </w:rPr>
      </w:pPr>
      <w:r w:rsidRPr="00220497">
        <w:rPr>
          <w:rFonts w:eastAsia="DFKai-SB" w:hint="eastAsia"/>
        </w:rPr>
        <w:t>多</w:t>
      </w:r>
      <w:r w:rsidR="0015320E">
        <w:rPr>
          <w:rFonts w:eastAsia="DFKai-SB" w:hint="eastAsia"/>
        </w:rPr>
        <w:t>國</w:t>
      </w:r>
      <w:r w:rsidRPr="00220497">
        <w:rPr>
          <w:rFonts w:eastAsia="DFKai-SB" w:hint="eastAsia"/>
        </w:rPr>
        <w:t>語言支</w:t>
      </w:r>
      <w:r>
        <w:rPr>
          <w:rFonts w:eastAsia="DFKai-SB" w:hint="eastAsia"/>
        </w:rPr>
        <w:t>援</w:t>
      </w:r>
      <w:r w:rsidRPr="00220497">
        <w:rPr>
          <w:rFonts w:eastAsia="DFKai-SB" w:hint="eastAsia"/>
        </w:rPr>
        <w:t>：除了英文和中文之外，開發團隊還將增加其他語言的支持，以滿足不同國家和地區的用戶需求。</w:t>
      </w:r>
    </w:p>
    <w:p w14:paraId="2E3485B5" w14:textId="2512D3B7" w:rsidR="00220497" w:rsidRDefault="00220497" w:rsidP="00220497">
      <w:pPr>
        <w:pStyle w:val="ListParagraph"/>
        <w:numPr>
          <w:ilvl w:val="0"/>
          <w:numId w:val="7"/>
        </w:numPr>
        <w:ind w:leftChars="0"/>
        <w:rPr>
          <w:rFonts w:eastAsia="DFKai-SB"/>
        </w:rPr>
      </w:pPr>
      <w:r w:rsidRPr="00220497">
        <w:rPr>
          <w:rFonts w:eastAsia="DFKai-SB" w:hint="eastAsia"/>
        </w:rPr>
        <w:t>3D</w:t>
      </w:r>
      <w:r w:rsidRPr="00220497">
        <w:rPr>
          <w:rFonts w:eastAsia="DFKai-SB" w:hint="eastAsia"/>
        </w:rPr>
        <w:t>模擬和可視化：為了讓用戶更加直觀地了解建築物的結構和設計結果，開發團隊還將加入</w:t>
      </w:r>
      <w:r w:rsidRPr="00220497">
        <w:rPr>
          <w:rFonts w:eastAsia="DFKai-SB" w:hint="eastAsia"/>
        </w:rPr>
        <w:t>3D</w:t>
      </w:r>
      <w:r w:rsidRPr="00220497">
        <w:rPr>
          <w:rFonts w:eastAsia="DFKai-SB" w:hint="eastAsia"/>
        </w:rPr>
        <w:t>模擬和可視化功能。</w:t>
      </w:r>
    </w:p>
    <w:p w14:paraId="58E23535" w14:textId="77777777" w:rsidR="00220497" w:rsidRPr="00220497" w:rsidRDefault="00220497" w:rsidP="00220497">
      <w:pPr>
        <w:pStyle w:val="ListParagraph"/>
        <w:numPr>
          <w:ilvl w:val="0"/>
          <w:numId w:val="7"/>
        </w:numPr>
        <w:ind w:leftChars="0"/>
        <w:rPr>
          <w:rFonts w:eastAsia="DFKai-SB"/>
        </w:rPr>
      </w:pPr>
      <w:r w:rsidRPr="00220497">
        <w:rPr>
          <w:rFonts w:eastAsia="DFKai-SB" w:hint="eastAsia"/>
        </w:rPr>
        <w:t>雲端存儲和共享：開發團隊計劃將軟體設計成雲端版本，用戶可以將設計結果存儲在雲端，並與其他用戶共享，以提高工作效率和協作能力。</w:t>
      </w:r>
    </w:p>
    <w:p w14:paraId="5C42156D" w14:textId="31253385" w:rsidR="00220497" w:rsidRPr="00220497" w:rsidRDefault="00220497" w:rsidP="00220497">
      <w:pPr>
        <w:pStyle w:val="ListParagraph"/>
        <w:ind w:leftChars="0"/>
        <w:rPr>
          <w:rFonts w:eastAsia="DFKai-SB"/>
        </w:rPr>
      </w:pPr>
      <w:r>
        <w:rPr>
          <w:rFonts w:eastAsia="DFKai-SB" w:hint="eastAsia"/>
        </w:rPr>
        <w:t xml:space="preserve">　　</w:t>
      </w:r>
      <w:r w:rsidRPr="00220497">
        <w:rPr>
          <w:rFonts w:eastAsia="DFKai-SB" w:hint="eastAsia"/>
        </w:rPr>
        <w:t>綜上所述，本軟體的開發旨在為用戶提供一個高效、可靠、易用的鋼筋混凝土結構分析和設計工具，並將不斷更新和完善功能，以滿足不同用戶的需求和提高工作效率。</w:t>
      </w:r>
    </w:p>
    <w:p w14:paraId="4779EE56" w14:textId="097ED4C4" w:rsidR="006306F1" w:rsidRPr="00320BEE" w:rsidRDefault="006306F1" w:rsidP="006306F1">
      <w:pPr>
        <w:pStyle w:val="ListParagraph"/>
        <w:numPr>
          <w:ilvl w:val="0"/>
          <w:numId w:val="1"/>
        </w:numPr>
        <w:ind w:leftChars="0"/>
      </w:pPr>
      <w:r w:rsidRPr="002300D5">
        <w:rPr>
          <w:rFonts w:eastAsia="DFKai-SB"/>
        </w:rPr>
        <w:t>需要指導教授指導內</w:t>
      </w:r>
      <w:r>
        <w:rPr>
          <w:rFonts w:eastAsia="DFKai-SB" w:hint="eastAsia"/>
        </w:rPr>
        <w:t>容</w:t>
      </w:r>
    </w:p>
    <w:p w14:paraId="26E9A2C0" w14:textId="241607FA" w:rsidR="00320BEE" w:rsidRPr="00320BEE" w:rsidRDefault="00320BEE" w:rsidP="00320BEE">
      <w:pPr>
        <w:pStyle w:val="ListParagraph"/>
        <w:numPr>
          <w:ilvl w:val="0"/>
          <w:numId w:val="5"/>
        </w:numPr>
        <w:ind w:leftChars="0"/>
        <w:rPr>
          <w:rFonts w:eastAsia="DFKai-SB"/>
        </w:rPr>
      </w:pPr>
      <w:r>
        <w:rPr>
          <w:rFonts w:eastAsia="DFKai-SB" w:hint="eastAsia"/>
        </w:rPr>
        <w:t>C</w:t>
      </w:r>
      <w:r>
        <w:rPr>
          <w:rFonts w:eastAsia="DFKai-SB"/>
        </w:rPr>
        <w:t>++</w:t>
      </w:r>
      <w:r>
        <w:rPr>
          <w:rFonts w:eastAsia="DFKai-SB" w:hint="eastAsia"/>
        </w:rPr>
        <w:t>與</w:t>
      </w:r>
      <w:r>
        <w:rPr>
          <w:rFonts w:eastAsia="DFKai-SB" w:hint="eastAsia"/>
        </w:rPr>
        <w:t>Java</w:t>
      </w:r>
      <w:r w:rsidRPr="00B40160">
        <w:rPr>
          <w:rFonts w:eastAsia="DFKai-SB" w:hint="eastAsia"/>
        </w:rPr>
        <w:t>Script</w:t>
      </w:r>
      <w:r w:rsidRPr="00B40160">
        <w:rPr>
          <w:rFonts w:eastAsia="DFKai-SB" w:hint="eastAsia"/>
        </w:rPr>
        <w:t>的編程</w:t>
      </w:r>
      <w:r>
        <w:rPr>
          <w:rFonts w:eastAsia="DFKai-SB" w:hint="eastAsia"/>
        </w:rPr>
        <w:t>方法</w:t>
      </w:r>
      <w:r w:rsidRPr="00320BEE">
        <w:rPr>
          <w:rFonts w:eastAsia="DFKai-SB" w:hint="eastAsia"/>
        </w:rPr>
        <w:t>。</w:t>
      </w:r>
    </w:p>
    <w:p w14:paraId="35844EE5" w14:textId="5CD728BF" w:rsidR="00320BEE" w:rsidRPr="00320BEE" w:rsidRDefault="00320BEE" w:rsidP="00320BEE">
      <w:pPr>
        <w:pStyle w:val="ListParagraph"/>
        <w:numPr>
          <w:ilvl w:val="0"/>
          <w:numId w:val="5"/>
        </w:numPr>
        <w:ind w:leftChars="0"/>
      </w:pPr>
      <w:r w:rsidRPr="00B40160">
        <w:rPr>
          <w:rFonts w:eastAsia="DFKai-SB" w:hint="eastAsia"/>
        </w:rPr>
        <w:t>ACI318-19</w:t>
      </w:r>
      <w:r>
        <w:rPr>
          <w:rFonts w:eastAsia="DFKai-SB" w:hint="eastAsia"/>
        </w:rPr>
        <w:t>詳細</w:t>
      </w:r>
      <w:r w:rsidRPr="00B40160">
        <w:rPr>
          <w:rFonts w:eastAsia="DFKai-SB" w:hint="eastAsia"/>
        </w:rPr>
        <w:t>規範</w:t>
      </w:r>
      <w:r>
        <w:rPr>
          <w:rFonts w:eastAsia="DFKai-SB" w:hint="eastAsia"/>
        </w:rPr>
        <w:t>與細節。</w:t>
      </w:r>
    </w:p>
    <w:p w14:paraId="378734C0" w14:textId="77777777" w:rsidR="00320BEE" w:rsidRPr="00320BEE" w:rsidRDefault="00320BEE" w:rsidP="00320BEE">
      <w:pPr>
        <w:pStyle w:val="ListParagraph"/>
        <w:numPr>
          <w:ilvl w:val="0"/>
          <w:numId w:val="5"/>
        </w:numPr>
        <w:ind w:leftChars="0"/>
      </w:pPr>
      <w:r w:rsidRPr="00B40160">
        <w:rPr>
          <w:rFonts w:eastAsia="DFKai-SB" w:hint="eastAsia"/>
        </w:rPr>
        <w:t>可能需要學習</w:t>
      </w:r>
      <w:r w:rsidRPr="00B40160">
        <w:rPr>
          <w:rFonts w:eastAsia="DFKai-SB" w:hint="eastAsia"/>
        </w:rPr>
        <w:t>Unity</w:t>
      </w:r>
      <w:r w:rsidRPr="00B40160">
        <w:rPr>
          <w:rFonts w:eastAsia="DFKai-SB" w:hint="eastAsia"/>
        </w:rPr>
        <w:t>這類開發引擎的使用方法。</w:t>
      </w:r>
    </w:p>
    <w:p w14:paraId="61B5200B" w14:textId="6DD953CF" w:rsidR="00320BEE" w:rsidRPr="006306F1" w:rsidRDefault="00320BEE" w:rsidP="00320BEE">
      <w:pPr>
        <w:pStyle w:val="ListParagraph"/>
        <w:numPr>
          <w:ilvl w:val="0"/>
          <w:numId w:val="5"/>
        </w:numPr>
        <w:ind w:leftChars="0"/>
      </w:pPr>
      <w:r>
        <w:rPr>
          <w:rFonts w:eastAsia="DFKai-SB" w:hint="eastAsia"/>
        </w:rPr>
        <w:t>R</w:t>
      </w:r>
      <w:r>
        <w:rPr>
          <w:rFonts w:eastAsia="DFKai-SB"/>
        </w:rPr>
        <w:t>CAD</w:t>
      </w:r>
      <w:r>
        <w:rPr>
          <w:rFonts w:eastAsia="DFKai-SB" w:hint="eastAsia"/>
        </w:rPr>
        <w:t>、</w:t>
      </w:r>
      <w:r>
        <w:rPr>
          <w:rFonts w:eastAsia="DFKai-SB" w:hint="eastAsia"/>
        </w:rPr>
        <w:t>Etabs</w:t>
      </w:r>
      <w:r>
        <w:rPr>
          <w:rFonts w:eastAsia="DFKai-SB" w:hint="eastAsia"/>
        </w:rPr>
        <w:t>等已現存在市面上之結構分析軟體用法。</w:t>
      </w:r>
    </w:p>
    <w:p w14:paraId="4106B717" w14:textId="45710FA1" w:rsidR="006306F1" w:rsidRDefault="006306F1" w:rsidP="006306F1">
      <w:pPr>
        <w:pStyle w:val="ListParagraph"/>
        <w:numPr>
          <w:ilvl w:val="0"/>
          <w:numId w:val="1"/>
        </w:numPr>
        <w:ind w:leftChars="0"/>
      </w:pPr>
      <w:r>
        <w:rPr>
          <w:rFonts w:hint="eastAsia"/>
        </w:rPr>
        <w:t>參考文獻</w:t>
      </w:r>
    </w:p>
    <w:p w14:paraId="36094DA4" w14:textId="77777777" w:rsidR="00B17044" w:rsidRDefault="00B17044" w:rsidP="00320BEE">
      <w:pPr>
        <w:pStyle w:val="ListParagraph"/>
        <w:ind w:leftChars="0"/>
        <w:rPr>
          <w:ins w:id="111" w:author="MYCHENG" w:date="2023-02-17T11:21:00Z"/>
        </w:rPr>
      </w:pPr>
    </w:p>
    <w:p w14:paraId="02973BED" w14:textId="77777777" w:rsidR="00B17044" w:rsidRDefault="00B17044" w:rsidP="00B17044">
      <w:pPr>
        <w:spacing w:line="360" w:lineRule="auto"/>
        <w:jc w:val="both"/>
        <w:rPr>
          <w:ins w:id="112" w:author="MYCHENG" w:date="2023-02-17T11:23:00Z"/>
          <w:rFonts w:ascii="Times New Roman" w:hAnsi="Times New Roman" w:cs="Times New Roman"/>
          <w:szCs w:val="24"/>
        </w:rPr>
      </w:pPr>
      <w:ins w:id="113" w:author="MYCHENG" w:date="2023-02-17T11:22:00Z">
        <w:r>
          <w:rPr>
            <w:rFonts w:hint="eastAsia"/>
          </w:rPr>
          <w:t>A</w:t>
        </w:r>
        <w:r>
          <w:t xml:space="preserve">CI Committee 318, </w:t>
        </w:r>
      </w:ins>
      <w:ins w:id="114" w:author="MYCHENG" w:date="2023-02-17T11:23:00Z">
        <w:r>
          <w:rPr>
            <w:rFonts w:ascii="Times New Roman" w:hAnsi="Times New Roman" w:cs="Times New Roman"/>
            <w:szCs w:val="24"/>
          </w:rPr>
          <w:t>ACI Committee 318, 2019, “Building Code Requirements for Structural Concrete and Commentary,” American Concrete Institute, Farmington Hills, MI, 623 pp.</w:t>
        </w:r>
      </w:ins>
    </w:p>
    <w:p w14:paraId="43E1AA5B" w14:textId="3C2CAFB9" w:rsidR="00B17044" w:rsidRDefault="00B17044" w:rsidP="00320BEE">
      <w:pPr>
        <w:pStyle w:val="ListParagraph"/>
        <w:ind w:leftChars="0"/>
        <w:rPr>
          <w:ins w:id="115" w:author="MYCHENG" w:date="2023-02-17T11:21:00Z"/>
        </w:rPr>
      </w:pPr>
    </w:p>
    <w:p w14:paraId="1BFB70DB" w14:textId="77777777" w:rsidR="00B17044" w:rsidRDefault="00B17044" w:rsidP="00320BEE">
      <w:pPr>
        <w:pStyle w:val="ListParagraph"/>
        <w:ind w:leftChars="0"/>
        <w:rPr>
          <w:ins w:id="116" w:author="MYCHENG" w:date="2023-02-17T11:21:00Z"/>
        </w:rPr>
      </w:pPr>
    </w:p>
    <w:p w14:paraId="4278A914" w14:textId="335A7493" w:rsidR="00F30600" w:rsidDel="00B17044" w:rsidRDefault="00F30600" w:rsidP="00B17044">
      <w:pPr>
        <w:pStyle w:val="ListParagraph"/>
        <w:ind w:leftChars="0"/>
        <w:rPr>
          <w:del w:id="117" w:author="MYCHENG" w:date="2023-02-17T11:21:00Z"/>
        </w:rPr>
      </w:pPr>
      <w:del w:id="118" w:author="MYCHENG" w:date="2023-02-17T11:21:00Z">
        <w:r w:rsidRPr="00F30600" w:rsidDel="00B17044">
          <w:rPr>
            <w:rFonts w:hint="eastAsia"/>
          </w:rPr>
          <w:delText>戴張隆</w:delText>
        </w:r>
        <w:r w:rsidDel="00B17044">
          <w:rPr>
            <w:rFonts w:hint="eastAsia"/>
          </w:rPr>
          <w:delText>，</w:delText>
        </w:r>
        <w:r w:rsidRPr="00F30600" w:rsidDel="00B17044">
          <w:rPr>
            <w:rFonts w:hint="eastAsia"/>
          </w:rPr>
          <w:delText>3D</w:delText>
        </w:r>
        <w:r w:rsidRPr="00F30600" w:rsidDel="00B17044">
          <w:rPr>
            <w:rFonts w:hint="eastAsia"/>
          </w:rPr>
          <w:delText>繪圖與</w:delText>
        </w:r>
        <w:r w:rsidRPr="00F30600" w:rsidDel="00B17044">
          <w:rPr>
            <w:rFonts w:hint="eastAsia"/>
          </w:rPr>
          <w:delText xml:space="preserve">Excel VBA </w:delText>
        </w:r>
        <w:r w:rsidRPr="00F30600" w:rsidDel="00B17044">
          <w:rPr>
            <w:rFonts w:hint="eastAsia"/>
          </w:rPr>
          <w:delText>在鋼筋混凝土構架耐震配筋上的應用</w:delText>
        </w:r>
        <w:r w:rsidDel="00B17044">
          <w:rPr>
            <w:rFonts w:hint="eastAsia"/>
          </w:rPr>
          <w:delText>，</w:delText>
        </w:r>
        <w:r w:rsidRPr="00F30600" w:rsidDel="00B17044">
          <w:rPr>
            <w:rFonts w:hint="eastAsia"/>
          </w:rPr>
          <w:delText>正修科技大學營建工程研究所</w:delText>
        </w:r>
        <w:r w:rsidDel="00B17044">
          <w:rPr>
            <w:rFonts w:hint="eastAsia"/>
          </w:rPr>
          <w:delText>碩士論文，</w:delText>
        </w:r>
        <w:r w:rsidDel="00B17044">
          <w:rPr>
            <w:rFonts w:hint="eastAsia"/>
          </w:rPr>
          <w:delText>2</w:delText>
        </w:r>
        <w:r w:rsidDel="00B17044">
          <w:delText>015</w:delText>
        </w:r>
        <w:r w:rsidDel="00B17044">
          <w:rPr>
            <w:rFonts w:hint="eastAsia"/>
          </w:rPr>
          <w:delText>。</w:delText>
        </w:r>
      </w:del>
    </w:p>
    <w:p w14:paraId="1D716ED4" w14:textId="08D53716" w:rsidR="00320BEE" w:rsidRDefault="00F30600" w:rsidP="00B17044">
      <w:pPr>
        <w:pStyle w:val="ListParagraph"/>
        <w:ind w:leftChars="0"/>
      </w:pPr>
      <w:del w:id="119" w:author="MYCHENG" w:date="2023-02-17T11:21:00Z">
        <w:r w:rsidRPr="00F30600" w:rsidDel="00B17044">
          <w:rPr>
            <w:rFonts w:hint="eastAsia"/>
          </w:rPr>
          <w:delText>楊敦凱</w:delText>
        </w:r>
        <w:r w:rsidDel="00B17044">
          <w:rPr>
            <w:rFonts w:hint="eastAsia"/>
          </w:rPr>
          <w:delText>，</w:delText>
        </w:r>
        <w:r w:rsidRPr="00F30600" w:rsidDel="00B17044">
          <w:rPr>
            <w:rFonts w:hint="eastAsia"/>
          </w:rPr>
          <w:delText>RC</w:delText>
        </w:r>
        <w:r w:rsidRPr="00F30600" w:rsidDel="00B17044">
          <w:rPr>
            <w:rFonts w:hint="eastAsia"/>
          </w:rPr>
          <w:delText>房屋結構梁柱配筋施工圖之自動最佳化設計</w:delText>
        </w:r>
        <w:r w:rsidDel="00B17044">
          <w:rPr>
            <w:rFonts w:hint="eastAsia"/>
          </w:rPr>
          <w:delText>，</w:delText>
        </w:r>
        <w:r w:rsidRPr="00F30600" w:rsidDel="00B17044">
          <w:rPr>
            <w:rFonts w:hint="eastAsia"/>
          </w:rPr>
          <w:delText>國立臺灣大學土木工程學研究所博士</w:delText>
        </w:r>
        <w:r w:rsidDel="00B17044">
          <w:rPr>
            <w:rFonts w:hint="eastAsia"/>
          </w:rPr>
          <w:delText>論文，</w:delText>
        </w:r>
        <w:r w:rsidRPr="00F30600" w:rsidDel="00B17044">
          <w:delText>2013</w:delText>
        </w:r>
        <w:r w:rsidDel="00B17044">
          <w:rPr>
            <w:rFonts w:hint="eastAsia"/>
          </w:rPr>
          <w:delText>。</w:delText>
        </w:r>
      </w:del>
    </w:p>
    <w:sectPr w:rsidR="00320BEE">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MYCHENG" w:date="2023-02-17T10:18:00Z" w:initials="MYC">
    <w:p w14:paraId="3D61063E" w14:textId="19A79AC3" w:rsidR="009E125B" w:rsidRDefault="009E125B">
      <w:pPr>
        <w:pStyle w:val="CommentText"/>
      </w:pPr>
      <w:r>
        <w:rPr>
          <w:rStyle w:val="CommentReference"/>
        </w:rPr>
        <w:annotationRef/>
      </w:r>
      <w:r>
        <w:rPr>
          <w:rFonts w:hint="eastAsia"/>
        </w:rPr>
        <w:t>請給文獻。</w:t>
      </w:r>
    </w:p>
  </w:comment>
  <w:comment w:id="43" w:author="MYCHENG" w:date="2023-02-17T11:23:00Z" w:initials="MYC">
    <w:p w14:paraId="036F3297" w14:textId="3C0340E1" w:rsidR="00B17044" w:rsidRDefault="00B17044">
      <w:pPr>
        <w:pStyle w:val="CommentText"/>
      </w:pPr>
      <w:r>
        <w:rPr>
          <w:rStyle w:val="CommentReference"/>
        </w:rPr>
        <w:annotationRef/>
      </w:r>
      <w:r>
        <w:rPr>
          <w:rFonts w:hint="eastAsia"/>
        </w:rPr>
        <w:t>給文獻</w:t>
      </w:r>
    </w:p>
  </w:comment>
  <w:comment w:id="46" w:author="MYCHENG" w:date="2023-02-17T11:23:00Z" w:initials="MYC">
    <w:p w14:paraId="671A5B27" w14:textId="26D1DB20" w:rsidR="00B17044" w:rsidRDefault="00B17044">
      <w:pPr>
        <w:pStyle w:val="CommentText"/>
      </w:pPr>
      <w:r>
        <w:rPr>
          <w:rStyle w:val="CommentReference"/>
        </w:rPr>
        <w:annotationRef/>
      </w:r>
      <w:r>
        <w:rPr>
          <w:rFonts w:hint="eastAsia"/>
        </w:rPr>
        <w:t>給文獻</w:t>
      </w:r>
    </w:p>
  </w:comment>
  <w:comment w:id="48" w:author="MYCHENG" w:date="2023-02-17T11:23:00Z" w:initials="MYC">
    <w:p w14:paraId="5BD01033" w14:textId="2DC6F77A" w:rsidR="00B17044" w:rsidRDefault="00B17044">
      <w:pPr>
        <w:pStyle w:val="CommentText"/>
      </w:pPr>
      <w:r>
        <w:rPr>
          <w:rStyle w:val="CommentReference"/>
        </w:rPr>
        <w:annotationRef/>
      </w:r>
      <w:r>
        <w:rPr>
          <w:rFonts w:hint="eastAsia"/>
        </w:rPr>
        <w:t>給文獻</w:t>
      </w:r>
      <w:bookmarkStart w:id="50" w:name="_GoBack"/>
      <w:bookmarkEnd w:id="5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61063E" w15:done="0"/>
  <w15:commentEx w15:paraId="036F3297" w15:done="0"/>
  <w15:commentEx w15:paraId="671A5B27" w15:done="0"/>
  <w15:commentEx w15:paraId="5BD0103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F82B1" w14:textId="77777777" w:rsidR="000E79AC" w:rsidRDefault="000E79AC" w:rsidP="006306F1">
      <w:r>
        <w:separator/>
      </w:r>
    </w:p>
  </w:endnote>
  <w:endnote w:type="continuationSeparator" w:id="0">
    <w:p w14:paraId="7A057165" w14:textId="77777777" w:rsidR="000E79AC" w:rsidRDefault="000E79AC" w:rsidP="0063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8CA54" w14:textId="77777777" w:rsidR="000E79AC" w:rsidRDefault="000E79AC" w:rsidP="006306F1">
      <w:r>
        <w:separator/>
      </w:r>
    </w:p>
  </w:footnote>
  <w:footnote w:type="continuationSeparator" w:id="0">
    <w:p w14:paraId="45DC040D" w14:textId="77777777" w:rsidR="000E79AC" w:rsidRDefault="000E79AC" w:rsidP="006306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220"/>
    <w:multiLevelType w:val="hybridMultilevel"/>
    <w:tmpl w:val="149CE6C6"/>
    <w:lvl w:ilvl="0" w:tplc="32345C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2795909"/>
    <w:multiLevelType w:val="hybridMultilevel"/>
    <w:tmpl w:val="9616796E"/>
    <w:lvl w:ilvl="0" w:tplc="42869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E143E3"/>
    <w:multiLevelType w:val="hybridMultilevel"/>
    <w:tmpl w:val="77624F92"/>
    <w:lvl w:ilvl="0" w:tplc="6CB4A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EE5D94"/>
    <w:multiLevelType w:val="hybridMultilevel"/>
    <w:tmpl w:val="4F8E8D06"/>
    <w:lvl w:ilvl="0" w:tplc="FD94E3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44D0829"/>
    <w:multiLevelType w:val="hybridMultilevel"/>
    <w:tmpl w:val="8ACC1C8C"/>
    <w:lvl w:ilvl="0" w:tplc="7FBE1F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37177FA"/>
    <w:multiLevelType w:val="hybridMultilevel"/>
    <w:tmpl w:val="3B2E9C80"/>
    <w:lvl w:ilvl="0" w:tplc="20A6CB92">
      <w:start w:val="1"/>
      <w:numFmt w:val="decimal"/>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84F4FD0"/>
    <w:multiLevelType w:val="hybridMultilevel"/>
    <w:tmpl w:val="6592E76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CHENG">
    <w15:presenceInfo w15:providerId="None" w15:userId="MYCH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trackRevision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DE"/>
    <w:rsid w:val="000E79AC"/>
    <w:rsid w:val="0015320E"/>
    <w:rsid w:val="00212FDE"/>
    <w:rsid w:val="0021461E"/>
    <w:rsid w:val="00220497"/>
    <w:rsid w:val="00320BEE"/>
    <w:rsid w:val="003E3561"/>
    <w:rsid w:val="0048274F"/>
    <w:rsid w:val="006161B2"/>
    <w:rsid w:val="006306F1"/>
    <w:rsid w:val="00680C27"/>
    <w:rsid w:val="006819CB"/>
    <w:rsid w:val="007A6F06"/>
    <w:rsid w:val="00857B42"/>
    <w:rsid w:val="008B3137"/>
    <w:rsid w:val="008B44F5"/>
    <w:rsid w:val="008E2D16"/>
    <w:rsid w:val="009E125B"/>
    <w:rsid w:val="00A42D4E"/>
    <w:rsid w:val="00A60C51"/>
    <w:rsid w:val="00B17044"/>
    <w:rsid w:val="00B540D0"/>
    <w:rsid w:val="00B80CA8"/>
    <w:rsid w:val="00C710BA"/>
    <w:rsid w:val="00D85587"/>
    <w:rsid w:val="00DF2ECD"/>
    <w:rsid w:val="00E87B37"/>
    <w:rsid w:val="00EA7E46"/>
    <w:rsid w:val="00F30600"/>
    <w:rsid w:val="00F62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E41C3"/>
  <w15:chartTrackingRefBased/>
  <w15:docId w15:val="{0DDAFE21-2B45-4C27-8E4E-261C712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6F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306F1"/>
    <w:rPr>
      <w:sz w:val="20"/>
      <w:szCs w:val="20"/>
    </w:rPr>
  </w:style>
  <w:style w:type="paragraph" w:styleId="Footer">
    <w:name w:val="footer"/>
    <w:basedOn w:val="Normal"/>
    <w:link w:val="FooterChar"/>
    <w:uiPriority w:val="99"/>
    <w:unhideWhenUsed/>
    <w:rsid w:val="006306F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306F1"/>
    <w:rPr>
      <w:sz w:val="20"/>
      <w:szCs w:val="20"/>
    </w:rPr>
  </w:style>
  <w:style w:type="paragraph" w:styleId="ListParagraph">
    <w:name w:val="List Paragraph"/>
    <w:basedOn w:val="Normal"/>
    <w:uiPriority w:val="34"/>
    <w:qFormat/>
    <w:rsid w:val="006306F1"/>
    <w:pPr>
      <w:ind w:leftChars="200" w:left="480"/>
    </w:pPr>
  </w:style>
  <w:style w:type="table" w:styleId="TableGrid">
    <w:name w:val="Table Grid"/>
    <w:basedOn w:val="TableNormal"/>
    <w:uiPriority w:val="39"/>
    <w:rsid w:val="00630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125B"/>
    <w:rPr>
      <w:sz w:val="16"/>
      <w:szCs w:val="16"/>
    </w:rPr>
  </w:style>
  <w:style w:type="paragraph" w:styleId="CommentText">
    <w:name w:val="annotation text"/>
    <w:basedOn w:val="Normal"/>
    <w:link w:val="CommentTextChar"/>
    <w:uiPriority w:val="99"/>
    <w:semiHidden/>
    <w:unhideWhenUsed/>
    <w:rsid w:val="009E125B"/>
    <w:rPr>
      <w:sz w:val="20"/>
      <w:szCs w:val="20"/>
    </w:rPr>
  </w:style>
  <w:style w:type="character" w:customStyle="1" w:styleId="CommentTextChar">
    <w:name w:val="Comment Text Char"/>
    <w:basedOn w:val="DefaultParagraphFont"/>
    <w:link w:val="CommentText"/>
    <w:uiPriority w:val="99"/>
    <w:semiHidden/>
    <w:rsid w:val="009E125B"/>
    <w:rPr>
      <w:sz w:val="20"/>
      <w:szCs w:val="20"/>
    </w:rPr>
  </w:style>
  <w:style w:type="paragraph" w:styleId="CommentSubject">
    <w:name w:val="annotation subject"/>
    <w:basedOn w:val="CommentText"/>
    <w:next w:val="CommentText"/>
    <w:link w:val="CommentSubjectChar"/>
    <w:uiPriority w:val="99"/>
    <w:semiHidden/>
    <w:unhideWhenUsed/>
    <w:rsid w:val="009E125B"/>
    <w:rPr>
      <w:b/>
      <w:bCs/>
    </w:rPr>
  </w:style>
  <w:style w:type="character" w:customStyle="1" w:styleId="CommentSubjectChar">
    <w:name w:val="Comment Subject Char"/>
    <w:basedOn w:val="CommentTextChar"/>
    <w:link w:val="CommentSubject"/>
    <w:uiPriority w:val="99"/>
    <w:semiHidden/>
    <w:rsid w:val="009E125B"/>
    <w:rPr>
      <w:b/>
      <w:bCs/>
      <w:sz w:val="20"/>
      <w:szCs w:val="20"/>
    </w:rPr>
  </w:style>
  <w:style w:type="paragraph" w:styleId="BalloonText">
    <w:name w:val="Balloon Text"/>
    <w:basedOn w:val="Normal"/>
    <w:link w:val="BalloonTextChar"/>
    <w:uiPriority w:val="99"/>
    <w:semiHidden/>
    <w:unhideWhenUsed/>
    <w:rsid w:val="009E12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2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0454">
      <w:bodyDiv w:val="1"/>
      <w:marLeft w:val="0"/>
      <w:marRight w:val="0"/>
      <w:marTop w:val="0"/>
      <w:marBottom w:val="0"/>
      <w:divBdr>
        <w:top w:val="none" w:sz="0" w:space="0" w:color="auto"/>
        <w:left w:val="none" w:sz="0" w:space="0" w:color="auto"/>
        <w:bottom w:val="none" w:sz="0" w:space="0" w:color="auto"/>
        <w:right w:val="none" w:sz="0" w:space="0" w:color="auto"/>
      </w:divBdr>
    </w:div>
    <w:div w:id="1533570075">
      <w:bodyDiv w:val="1"/>
      <w:marLeft w:val="0"/>
      <w:marRight w:val="0"/>
      <w:marTop w:val="0"/>
      <w:marBottom w:val="0"/>
      <w:divBdr>
        <w:top w:val="none" w:sz="0" w:space="0" w:color="auto"/>
        <w:left w:val="none" w:sz="0" w:space="0" w:color="auto"/>
        <w:bottom w:val="none" w:sz="0" w:space="0" w:color="auto"/>
        <w:right w:val="none" w:sz="0" w:space="0" w:color="auto"/>
      </w:divBdr>
    </w:div>
    <w:div w:id="1688867342">
      <w:bodyDiv w:val="1"/>
      <w:marLeft w:val="0"/>
      <w:marRight w:val="0"/>
      <w:marTop w:val="0"/>
      <w:marBottom w:val="0"/>
      <w:divBdr>
        <w:top w:val="none" w:sz="0" w:space="0" w:color="auto"/>
        <w:left w:val="none" w:sz="0" w:space="0" w:color="auto"/>
        <w:bottom w:val="none" w:sz="0" w:space="0" w:color="auto"/>
        <w:right w:val="none" w:sz="0" w:space="0" w:color="auto"/>
      </w:divBdr>
    </w:div>
    <w:div w:id="19347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大學通用">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朝威 王</dc:creator>
  <cp:keywords/>
  <dc:description/>
  <cp:lastModifiedBy>MYCHENG</cp:lastModifiedBy>
  <cp:revision>3</cp:revision>
  <dcterms:created xsi:type="dcterms:W3CDTF">2023-02-17T02:06:00Z</dcterms:created>
  <dcterms:modified xsi:type="dcterms:W3CDTF">2023-02-17T03:24:00Z</dcterms:modified>
</cp:coreProperties>
</file>